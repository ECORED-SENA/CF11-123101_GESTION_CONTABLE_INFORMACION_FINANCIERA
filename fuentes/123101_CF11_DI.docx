
<file path=[Content_Types].xml><?xml version="1.0" encoding="utf-8"?>
<Types xmlns="http://schemas.openxmlformats.org/package/2006/content-types">
  <Default Extension="png" ContentType="image/png"/>
  <Default Extension="rels" ContentType="application/vnd.openxmlformats-package.relationships+xml"/>
  <Default Extension="ttf" ContentType="application/x-font-ttf"/>
  <Default Extension="xml" ContentType="application/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comments.xml" ContentType="application/vnd.openxmlformats-officedocument.wordprocessingml.comments+xml"/>
  <Override PartName="/word/fontTable.xml" ContentType="application/vnd.openxmlformats-officedocument.wordprocessingml.fontTable+xml"/>
  <Override PartName="/word/styles.xml" ContentType="application/vnd.openxmlformats-officedocument.wordprocessingml.styles+xml"/>
  <Override PartName="/customXML/itemProps1.xml" ContentType="application/vnd.openxmlformats-officedocument.customXmlProperties+xml"/>
  <Override PartName="/customXML/item1.xml" ContentType="application/xml"/>
  <Override PartName="/word/commentsExtended.xml" ContentType="application/vnd.openxmlformats-officedocument.wordprocessingml.commentsExtended+xml"/>
  <Override PartName="/docProps/core.xml" ContentType="application/vnd.openxmlformats-package.core-properties+xml"/>
  <Override PartName="/word/document.xml" ContentType="application/vnd.openxmlformats-officedocument.wordprocessingml.document.main+xml"/>
  <Override PartName="/word/theme/theme1.xml" ContentType="application/vnd.openxmlformats-officedocument.theme+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custom-properties" Target="docProps/custom.xml"/><Relationship Id="rId2" Type="http://schemas.openxmlformats.org/officeDocument/2006/relationships/officeDocument" Target="word/document.xml"/><Relationship Id="rId1" Type="http://schemas.openxmlformats.org/package/2006/relationships/metadata/core-properties" Target="docProps/core.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40" w:line="276"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FORMATO PARA EL DESARROLLO DE COMPONENTE FORMATIVO</w:t>
      </w:r>
    </w:p>
    <w:p w:rsidR="00000000" w:rsidDel="00000000" w:rsidP="00000000" w:rsidRDefault="00000000" w:rsidRPr="00000000" w14:paraId="00000002">
      <w:pPr>
        <w:tabs>
          <w:tab w:val="left" w:pos="3224"/>
        </w:tabs>
        <w:spacing w:line="276" w:lineRule="auto"/>
        <w:rPr>
          <w:rFonts w:ascii="Arial" w:cs="Arial" w:eastAsia="Arial" w:hAnsi="Arial"/>
          <w:sz w:val="20"/>
          <w:szCs w:val="20"/>
        </w:rPr>
      </w:pPr>
      <w:r w:rsidDel="00000000" w:rsidR="00000000" w:rsidRPr="00000000">
        <w:rPr>
          <w:rtl w:val="0"/>
        </w:rPr>
      </w:r>
    </w:p>
    <w:tbl>
      <w:tblPr>
        <w:tblStyle w:val="Table1"/>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trHeight w:val="340" w:hRule="atLeast"/>
        </w:trPr>
        <w:tc>
          <w:tcPr>
            <w:vAlign w:val="center"/>
          </w:tcPr>
          <w:p w:rsidR="00000000" w:rsidDel="00000000" w:rsidP="00000000" w:rsidRDefault="00000000" w:rsidRPr="00000000" w14:paraId="00000003">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PROGRAMA DE FORMACIÓN</w:t>
            </w:r>
          </w:p>
        </w:tc>
        <w:tc>
          <w:tcPr>
            <w:vAlign w:val="center"/>
          </w:tcPr>
          <w:p w:rsidR="00000000" w:rsidDel="00000000" w:rsidP="00000000" w:rsidRDefault="00000000" w:rsidRPr="00000000" w14:paraId="00000004">
            <w:pPr>
              <w:spacing w:line="276" w:lineRule="auto"/>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Gestión contable y de información financiera</w:t>
            </w:r>
          </w:p>
        </w:tc>
      </w:tr>
    </w:tbl>
    <w:p w:rsidR="00000000" w:rsidDel="00000000" w:rsidP="00000000" w:rsidRDefault="00000000" w:rsidRPr="00000000" w14:paraId="00000005">
      <w:pPr>
        <w:spacing w:line="276" w:lineRule="auto"/>
        <w:rPr>
          <w:rFonts w:ascii="Arial" w:cs="Arial" w:eastAsia="Arial" w:hAnsi="Arial"/>
          <w:sz w:val="20"/>
          <w:szCs w:val="20"/>
        </w:rPr>
      </w:pPr>
      <w:r w:rsidDel="00000000" w:rsidR="00000000" w:rsidRPr="00000000">
        <w:rPr>
          <w:rtl w:val="0"/>
        </w:rPr>
      </w:r>
    </w:p>
    <w:tbl>
      <w:tblPr>
        <w:tblStyle w:val="Table2"/>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8"/>
        <w:gridCol w:w="2835"/>
        <w:gridCol w:w="2126"/>
        <w:gridCol w:w="3163"/>
        <w:tblGridChange w:id="0">
          <w:tblGrid>
            <w:gridCol w:w="1838"/>
            <w:gridCol w:w="2835"/>
            <w:gridCol w:w="2126"/>
            <w:gridCol w:w="3163"/>
          </w:tblGrid>
        </w:tblGridChange>
      </w:tblGrid>
      <w:tr>
        <w:trPr>
          <w:trHeight w:val="340" w:hRule="atLeast"/>
        </w:trPr>
        <w:tc>
          <w:tcPr>
            <w:vAlign w:val="center"/>
          </w:tcPr>
          <w:p w:rsidR="00000000" w:rsidDel="00000000" w:rsidP="00000000" w:rsidRDefault="00000000" w:rsidRPr="00000000" w14:paraId="00000006">
            <w:pPr>
              <w:spacing w:line="276" w:lineRule="auto"/>
              <w:ind w:left="66"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COMPETENCIA</w:t>
            </w:r>
          </w:p>
        </w:tc>
        <w:tc>
          <w:tcPr>
            <w:vAlign w:val="center"/>
          </w:tcPr>
          <w:p w:rsidR="00000000" w:rsidDel="00000000" w:rsidP="00000000" w:rsidRDefault="00000000" w:rsidRPr="00000000" w14:paraId="00000007">
            <w:pPr>
              <w:spacing w:line="276" w:lineRule="auto"/>
              <w:ind w:left="66" w:firstLine="0"/>
              <w:rPr>
                <w:rFonts w:ascii="Arial" w:cs="Arial" w:eastAsia="Arial" w:hAnsi="Arial"/>
                <w:b w:val="0"/>
                <w:color w:val="000000"/>
                <w:sz w:val="20"/>
                <w:szCs w:val="20"/>
              </w:rPr>
            </w:pPr>
            <w:r w:rsidDel="00000000" w:rsidR="00000000" w:rsidRPr="00000000">
              <w:rPr>
                <w:rFonts w:ascii="Arial" w:cs="Arial" w:eastAsia="Arial" w:hAnsi="Arial"/>
                <w:b w:val="0"/>
                <w:sz w:val="20"/>
                <w:szCs w:val="20"/>
                <w:rtl w:val="0"/>
              </w:rPr>
              <w:t xml:space="preserve">210303022.  Reconocer recursos financieros de acuerdo con metodología y normativa.</w:t>
            </w:r>
            <w:r w:rsidDel="00000000" w:rsidR="00000000" w:rsidRPr="00000000">
              <w:rPr>
                <w:rtl w:val="0"/>
              </w:rPr>
            </w:r>
          </w:p>
        </w:tc>
        <w:tc>
          <w:tcPr>
            <w:vAlign w:val="center"/>
          </w:tcPr>
          <w:p w:rsidR="00000000" w:rsidDel="00000000" w:rsidP="00000000" w:rsidRDefault="00000000" w:rsidRPr="00000000" w14:paraId="00000008">
            <w:pPr>
              <w:spacing w:line="276" w:lineRule="auto"/>
              <w:ind w:left="66"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RESULTADOS DE APRENDIZAJE</w:t>
            </w:r>
          </w:p>
        </w:tc>
        <w:tc>
          <w:tcPr>
            <w:vAlign w:val="center"/>
          </w:tcPr>
          <w:p w:rsidR="00000000" w:rsidDel="00000000" w:rsidP="00000000" w:rsidRDefault="00000000" w:rsidRPr="00000000" w14:paraId="00000009">
            <w:pPr>
              <w:spacing w:line="276" w:lineRule="auto"/>
              <w:ind w:left="66" w:firstLine="0"/>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210303022-06. Liquidar la nómina del ente económico, de acuerdo con políticas contables y normativa.</w:t>
            </w:r>
          </w:p>
        </w:tc>
      </w:tr>
    </w:tbl>
    <w:p w:rsidR="00000000" w:rsidDel="00000000" w:rsidP="00000000" w:rsidRDefault="00000000" w:rsidRPr="00000000" w14:paraId="0000000A">
      <w:pPr>
        <w:spacing w:line="276" w:lineRule="auto"/>
        <w:rPr>
          <w:rFonts w:ascii="Arial" w:cs="Arial" w:eastAsia="Arial" w:hAnsi="Arial"/>
          <w:sz w:val="20"/>
          <w:szCs w:val="20"/>
        </w:rPr>
      </w:pPr>
      <w:r w:rsidDel="00000000" w:rsidR="00000000" w:rsidRPr="00000000">
        <w:rPr>
          <w:rtl w:val="0"/>
        </w:rPr>
      </w:r>
    </w:p>
    <w:tbl>
      <w:tblPr>
        <w:tblStyle w:val="Table3"/>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trHeight w:val="340" w:hRule="atLeast"/>
        </w:trPr>
        <w:tc>
          <w:tcPr>
            <w:vAlign w:val="center"/>
          </w:tcPr>
          <w:p w:rsidR="00000000" w:rsidDel="00000000" w:rsidP="00000000" w:rsidRDefault="00000000" w:rsidRPr="00000000" w14:paraId="0000000B">
            <w:pPr>
              <w:spacing w:line="276" w:lineRule="auto"/>
              <w:ind w:left="66"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NÚMERO DEL COMPONENTE FORMATIVO</w:t>
            </w:r>
          </w:p>
        </w:tc>
        <w:tc>
          <w:tcPr>
            <w:vAlign w:val="center"/>
          </w:tcPr>
          <w:p w:rsidR="00000000" w:rsidDel="00000000" w:rsidP="00000000" w:rsidRDefault="00000000" w:rsidRPr="00000000" w14:paraId="0000000C">
            <w:pPr>
              <w:spacing w:line="276" w:lineRule="auto"/>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011 </w:t>
            </w:r>
          </w:p>
        </w:tc>
      </w:tr>
      <w:tr>
        <w:trPr>
          <w:trHeight w:val="340" w:hRule="atLeast"/>
        </w:trPr>
        <w:tc>
          <w:tcPr>
            <w:vAlign w:val="center"/>
          </w:tcPr>
          <w:p w:rsidR="00000000" w:rsidDel="00000000" w:rsidP="00000000" w:rsidRDefault="00000000" w:rsidRPr="00000000" w14:paraId="0000000D">
            <w:pPr>
              <w:spacing w:line="276" w:lineRule="auto"/>
              <w:ind w:left="66"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NOMBRE DEL COMPONENTE FORMATIVO</w:t>
            </w:r>
          </w:p>
        </w:tc>
        <w:tc>
          <w:tcPr>
            <w:vAlign w:val="center"/>
          </w:tcPr>
          <w:p w:rsidR="00000000" w:rsidDel="00000000" w:rsidP="00000000" w:rsidRDefault="00000000" w:rsidRPr="00000000" w14:paraId="0000000E">
            <w:pPr>
              <w:spacing w:line="276" w:lineRule="auto"/>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Contratos de trabajo y liquidación de nómina</w:t>
            </w:r>
          </w:p>
        </w:tc>
      </w:tr>
      <w:tr>
        <w:trPr>
          <w:trHeight w:val="340" w:hRule="atLeast"/>
        </w:trPr>
        <w:tc>
          <w:tcPr>
            <w:vAlign w:val="center"/>
          </w:tcPr>
          <w:p w:rsidR="00000000" w:rsidDel="00000000" w:rsidP="00000000" w:rsidRDefault="00000000" w:rsidRPr="00000000" w14:paraId="0000000F">
            <w:pPr>
              <w:spacing w:line="276" w:lineRule="auto"/>
              <w:ind w:left="66"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BREVE DESCRIPCIÓN</w:t>
            </w:r>
          </w:p>
        </w:tc>
        <w:tc>
          <w:tcPr>
            <w:vAlign w:val="center"/>
          </w:tcPr>
          <w:p w:rsidR="00000000" w:rsidDel="00000000" w:rsidP="00000000" w:rsidRDefault="00000000" w:rsidRPr="00000000" w14:paraId="00000010">
            <w:pPr>
              <w:spacing w:line="276" w:lineRule="auto"/>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El talento humano es el recurso más importante con el que cuenta la organización, es quien se encarga de ayudar a hacer realidad todas las metas y estrategias que la empresa propone. Por lo anterior, es de vital importancia que sus prestaciones sociales sean garantizadas por el ordenador del gasto, como una forma de compensar la contraprestación del servicio del colaborador hacia la empresa; teniendo en cuenta lo anterior es necesario tener conocimiento con respecto a la liquidación y pago correcto de las prestaciones sociales, las cuales se reflejan en un documento llamado nómina. Adicionalmente, para llevar a cabo la liquidación y contabilización de la nómina, es fundamental conocer previamente los tipos de contratos, requisitos y características de cada uno de ellos.</w:t>
            </w:r>
          </w:p>
        </w:tc>
      </w:tr>
      <w:tr>
        <w:trPr>
          <w:trHeight w:val="340" w:hRule="atLeast"/>
        </w:trPr>
        <w:tc>
          <w:tcPr>
            <w:vAlign w:val="center"/>
          </w:tcPr>
          <w:p w:rsidR="00000000" w:rsidDel="00000000" w:rsidP="00000000" w:rsidRDefault="00000000" w:rsidRPr="00000000" w14:paraId="00000011">
            <w:pPr>
              <w:spacing w:line="276" w:lineRule="auto"/>
              <w:ind w:left="66"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PALABRAS CLAVE</w:t>
            </w:r>
          </w:p>
        </w:tc>
        <w:tc>
          <w:tcPr>
            <w:vAlign w:val="center"/>
          </w:tcPr>
          <w:p w:rsidR="00000000" w:rsidDel="00000000" w:rsidP="00000000" w:rsidRDefault="00000000" w:rsidRPr="00000000" w14:paraId="00000012">
            <w:pPr>
              <w:spacing w:line="276" w:lineRule="auto"/>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salario, deducciones, beneficios, nómina, contrato, horas extras</w:t>
            </w:r>
          </w:p>
        </w:tc>
      </w:tr>
    </w:tbl>
    <w:p w:rsidR="00000000" w:rsidDel="00000000" w:rsidP="00000000" w:rsidRDefault="00000000" w:rsidRPr="00000000" w14:paraId="00000013">
      <w:pPr>
        <w:spacing w:line="276" w:lineRule="auto"/>
        <w:rPr>
          <w:rFonts w:ascii="Arial" w:cs="Arial" w:eastAsia="Arial" w:hAnsi="Arial"/>
          <w:sz w:val="20"/>
          <w:szCs w:val="20"/>
        </w:rPr>
      </w:pPr>
      <w:r w:rsidDel="00000000" w:rsidR="00000000" w:rsidRPr="00000000">
        <w:rPr>
          <w:rtl w:val="0"/>
        </w:rPr>
      </w:r>
    </w:p>
    <w:tbl>
      <w:tblPr>
        <w:tblStyle w:val="Table4"/>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trHeight w:val="340" w:hRule="atLeast"/>
        </w:trPr>
        <w:tc>
          <w:tcPr>
            <w:vAlign w:val="center"/>
          </w:tcPr>
          <w:p w:rsidR="00000000" w:rsidDel="00000000" w:rsidP="00000000" w:rsidRDefault="00000000" w:rsidRPr="00000000" w14:paraId="00000014">
            <w:pPr>
              <w:spacing w:line="276" w:lineRule="auto"/>
              <w:ind w:left="66"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ÁREA OCUPACIONAL</w:t>
            </w:r>
          </w:p>
        </w:tc>
        <w:tc>
          <w:tcPr>
            <w:vAlign w:val="center"/>
          </w:tcPr>
          <w:p w:rsidR="00000000" w:rsidDel="00000000" w:rsidP="00000000" w:rsidRDefault="00000000" w:rsidRPr="00000000" w14:paraId="00000015">
            <w:pPr>
              <w:spacing w:line="276" w:lineRule="auto"/>
              <w:ind w:left="66" w:firstLine="0"/>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Finanzas y administración</w:t>
            </w:r>
          </w:p>
        </w:tc>
      </w:tr>
      <w:tr>
        <w:trPr>
          <w:trHeight w:val="465" w:hRule="atLeast"/>
        </w:trPr>
        <w:tc>
          <w:tcPr>
            <w:vAlign w:val="center"/>
          </w:tcPr>
          <w:p w:rsidR="00000000" w:rsidDel="00000000" w:rsidP="00000000" w:rsidRDefault="00000000" w:rsidRPr="00000000" w14:paraId="00000016">
            <w:pPr>
              <w:spacing w:line="276" w:lineRule="auto"/>
              <w:ind w:left="66"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IDIOMA</w:t>
            </w:r>
          </w:p>
        </w:tc>
        <w:tc>
          <w:tcPr>
            <w:vAlign w:val="center"/>
          </w:tcPr>
          <w:p w:rsidR="00000000" w:rsidDel="00000000" w:rsidP="00000000" w:rsidRDefault="00000000" w:rsidRPr="00000000" w14:paraId="00000017">
            <w:pPr>
              <w:spacing w:line="276" w:lineRule="auto"/>
              <w:ind w:left="66" w:firstLine="0"/>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Español</w:t>
            </w:r>
          </w:p>
        </w:tc>
      </w:tr>
    </w:tbl>
    <w:p w:rsidR="00000000" w:rsidDel="00000000" w:rsidP="00000000" w:rsidRDefault="00000000" w:rsidRPr="00000000" w14:paraId="00000018">
      <w:pPr>
        <w:numPr>
          <w:ilvl w:val="0"/>
          <w:numId w:val="1"/>
        </w:numPr>
        <w:pBdr>
          <w:top w:space="0" w:sz="0" w:val="nil"/>
          <w:left w:space="0" w:sz="0" w:val="nil"/>
          <w:bottom w:space="0" w:sz="0" w:val="nil"/>
          <w:right w:space="0" w:sz="0" w:val="nil"/>
          <w:between w:space="0" w:sz="0" w:val="nil"/>
        </w:pBdr>
        <w:spacing w:before="240" w:line="276" w:lineRule="auto"/>
        <w:ind w:left="284" w:hanging="284"/>
        <w:jc w:val="both"/>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Tabla de contenidos</w:t>
      </w:r>
    </w:p>
    <w:p w:rsidR="00000000" w:rsidDel="00000000" w:rsidP="00000000" w:rsidRDefault="00000000" w:rsidRPr="00000000" w14:paraId="00000019">
      <w:pPr>
        <w:spacing w:before="240" w:line="276" w:lineRule="auto"/>
        <w:rPr>
          <w:rFonts w:ascii="Arial" w:cs="Arial" w:eastAsia="Arial" w:hAnsi="Arial"/>
          <w:b w:val="1"/>
          <w:sz w:val="20"/>
          <w:szCs w:val="20"/>
        </w:rPr>
      </w:pPr>
      <w:bookmarkStart w:colFirst="0" w:colLast="0" w:name="_heading=h.gjdgxs" w:id="0"/>
      <w:bookmarkEnd w:id="0"/>
      <w:r w:rsidDel="00000000" w:rsidR="00000000" w:rsidRPr="00000000">
        <w:rPr>
          <w:rFonts w:ascii="Arial" w:cs="Arial" w:eastAsia="Arial" w:hAnsi="Arial"/>
          <w:b w:val="1"/>
          <w:sz w:val="20"/>
          <w:szCs w:val="20"/>
          <w:rtl w:val="0"/>
        </w:rPr>
        <w:t xml:space="preserve">Introducción</w:t>
      </w:r>
    </w:p>
    <w:p w:rsidR="00000000" w:rsidDel="00000000" w:rsidP="00000000" w:rsidRDefault="00000000" w:rsidRPr="00000000" w14:paraId="0000001A">
      <w:pPr>
        <w:pBdr>
          <w:top w:space="0" w:sz="0" w:val="nil"/>
          <w:left w:space="0" w:sz="0" w:val="nil"/>
          <w:bottom w:space="0" w:sz="0" w:val="nil"/>
          <w:right w:space="0" w:sz="0" w:val="nil"/>
          <w:between w:space="0" w:sz="0" w:val="nil"/>
        </w:pBdr>
        <w:spacing w:line="276"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pacing w:line="276"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1. Legislación laboral</w:t>
      </w:r>
    </w:p>
    <w:p w:rsidR="00000000" w:rsidDel="00000000" w:rsidP="00000000" w:rsidRDefault="00000000" w:rsidRPr="00000000" w14:paraId="0000001C">
      <w:pPr>
        <w:pBdr>
          <w:top w:space="0" w:sz="0" w:val="nil"/>
          <w:left w:space="0" w:sz="0" w:val="nil"/>
          <w:bottom w:space="0" w:sz="0" w:val="nil"/>
          <w:right w:space="0" w:sz="0" w:val="nil"/>
          <w:between w:space="0" w:sz="0" w:val="nil"/>
        </w:pBdr>
        <w:spacing w:line="276" w:lineRule="auto"/>
        <w:ind w:left="284"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1.1. Política contable</w:t>
      </w:r>
    </w:p>
    <w:p w:rsidR="00000000" w:rsidDel="00000000" w:rsidP="00000000" w:rsidRDefault="00000000" w:rsidRPr="00000000" w14:paraId="0000001D">
      <w:pPr>
        <w:pBdr>
          <w:top w:space="0" w:sz="0" w:val="nil"/>
          <w:left w:space="0" w:sz="0" w:val="nil"/>
          <w:bottom w:space="0" w:sz="0" w:val="nil"/>
          <w:right w:space="0" w:sz="0" w:val="nil"/>
          <w:between w:space="0" w:sz="0" w:val="nil"/>
        </w:pBdr>
        <w:spacing w:line="276" w:lineRule="auto"/>
        <w:ind w:left="284"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1.2. Contrato de trabajo, elementos y tipos de contratos de trabajo</w:t>
      </w:r>
    </w:p>
    <w:p w:rsidR="00000000" w:rsidDel="00000000" w:rsidP="00000000" w:rsidRDefault="00000000" w:rsidRPr="00000000" w14:paraId="0000001E">
      <w:pPr>
        <w:pBdr>
          <w:top w:space="0" w:sz="0" w:val="nil"/>
          <w:left w:space="0" w:sz="0" w:val="nil"/>
          <w:bottom w:space="0" w:sz="0" w:val="nil"/>
          <w:right w:space="0" w:sz="0" w:val="nil"/>
          <w:between w:space="0" w:sz="0" w:val="nil"/>
        </w:pBdr>
        <w:spacing w:line="276" w:lineRule="auto"/>
        <w:ind w:left="284"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1.3. Deberes y derechos de empleado y empleador</w:t>
      </w:r>
    </w:p>
    <w:p w:rsidR="00000000" w:rsidDel="00000000" w:rsidP="00000000" w:rsidRDefault="00000000" w:rsidRPr="00000000" w14:paraId="0000001F">
      <w:pPr>
        <w:pBdr>
          <w:top w:space="0" w:sz="0" w:val="nil"/>
          <w:left w:space="0" w:sz="0" w:val="nil"/>
          <w:bottom w:space="0" w:sz="0" w:val="nil"/>
          <w:right w:space="0" w:sz="0" w:val="nil"/>
          <w:between w:space="0" w:sz="0" w:val="nil"/>
        </w:pBdr>
        <w:spacing w:line="276" w:lineRule="auto"/>
        <w:ind w:left="284"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1.4. Causales de terminación del contrato de trabajo e indemnizaciones</w:t>
      </w:r>
    </w:p>
    <w:p w:rsidR="00000000" w:rsidDel="00000000" w:rsidP="00000000" w:rsidRDefault="00000000" w:rsidRPr="00000000" w14:paraId="00000020">
      <w:pPr>
        <w:pBdr>
          <w:top w:space="0" w:sz="0" w:val="nil"/>
          <w:left w:space="0" w:sz="0" w:val="nil"/>
          <w:bottom w:space="0" w:sz="0" w:val="nil"/>
          <w:right w:space="0" w:sz="0" w:val="nil"/>
          <w:between w:space="0" w:sz="0" w:val="nil"/>
        </w:pBdr>
        <w:spacing w:line="276" w:lineRule="auto"/>
        <w:ind w:left="284"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pacing w:line="276"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2. Nómina</w:t>
      </w:r>
    </w:p>
    <w:p w:rsidR="00000000" w:rsidDel="00000000" w:rsidP="00000000" w:rsidRDefault="00000000" w:rsidRPr="00000000" w14:paraId="00000022">
      <w:pPr>
        <w:pBdr>
          <w:top w:space="0" w:sz="0" w:val="nil"/>
          <w:left w:space="0" w:sz="0" w:val="nil"/>
          <w:bottom w:space="0" w:sz="0" w:val="nil"/>
          <w:right w:space="0" w:sz="0" w:val="nil"/>
          <w:between w:space="0" w:sz="0" w:val="nil"/>
        </w:pBdr>
        <w:spacing w:line="276" w:lineRule="auto"/>
        <w:ind w:left="284"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2.1. Beneficios a empleados</w:t>
      </w:r>
    </w:p>
    <w:p w:rsidR="00000000" w:rsidDel="00000000" w:rsidP="00000000" w:rsidRDefault="00000000" w:rsidRPr="00000000" w14:paraId="00000023">
      <w:pPr>
        <w:pBdr>
          <w:top w:space="0" w:sz="0" w:val="nil"/>
          <w:left w:space="0" w:sz="0" w:val="nil"/>
          <w:bottom w:space="0" w:sz="0" w:val="nil"/>
          <w:right w:space="0" w:sz="0" w:val="nil"/>
          <w:between w:space="0" w:sz="0" w:val="nil"/>
        </w:pBdr>
        <w:spacing w:line="276" w:lineRule="auto"/>
        <w:ind w:left="284"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2.2. Trabajo extra y recargos</w:t>
      </w:r>
    </w:p>
    <w:p w:rsidR="00000000" w:rsidDel="00000000" w:rsidP="00000000" w:rsidRDefault="00000000" w:rsidRPr="00000000" w14:paraId="00000024">
      <w:pPr>
        <w:pBdr>
          <w:top w:space="0" w:sz="0" w:val="nil"/>
          <w:left w:space="0" w:sz="0" w:val="nil"/>
          <w:bottom w:space="0" w:sz="0" w:val="nil"/>
          <w:right w:space="0" w:sz="0" w:val="nil"/>
          <w:between w:space="0" w:sz="0" w:val="nil"/>
        </w:pBdr>
        <w:spacing w:line="276" w:lineRule="auto"/>
        <w:ind w:left="284"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2.3. Devengado</w:t>
      </w:r>
    </w:p>
    <w:p w:rsidR="00000000" w:rsidDel="00000000" w:rsidP="00000000" w:rsidRDefault="00000000" w:rsidRPr="00000000" w14:paraId="00000025">
      <w:pPr>
        <w:pBdr>
          <w:top w:space="0" w:sz="0" w:val="nil"/>
          <w:left w:space="0" w:sz="0" w:val="nil"/>
          <w:bottom w:space="0" w:sz="0" w:val="nil"/>
          <w:right w:space="0" w:sz="0" w:val="nil"/>
          <w:between w:space="0" w:sz="0" w:val="nil"/>
        </w:pBdr>
        <w:spacing w:line="276" w:lineRule="auto"/>
        <w:ind w:left="284"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2.4. Deducciones</w:t>
      </w:r>
    </w:p>
    <w:p w:rsidR="00000000" w:rsidDel="00000000" w:rsidP="00000000" w:rsidRDefault="00000000" w:rsidRPr="00000000" w14:paraId="00000026">
      <w:pPr>
        <w:pBdr>
          <w:top w:space="0" w:sz="0" w:val="nil"/>
          <w:left w:space="0" w:sz="0" w:val="nil"/>
          <w:bottom w:space="0" w:sz="0" w:val="nil"/>
          <w:right w:space="0" w:sz="0" w:val="nil"/>
          <w:between w:space="0" w:sz="0" w:val="nil"/>
        </w:pBdr>
        <w:spacing w:line="276" w:lineRule="auto"/>
        <w:ind w:left="284"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2.5. Seguridad social y parafiscales</w:t>
      </w:r>
    </w:p>
    <w:p w:rsidR="00000000" w:rsidDel="00000000" w:rsidP="00000000" w:rsidRDefault="00000000" w:rsidRPr="00000000" w14:paraId="00000027">
      <w:pPr>
        <w:pBdr>
          <w:top w:space="0" w:sz="0" w:val="nil"/>
          <w:left w:space="0" w:sz="0" w:val="nil"/>
          <w:bottom w:space="0" w:sz="0" w:val="nil"/>
          <w:right w:space="0" w:sz="0" w:val="nil"/>
          <w:between w:space="0" w:sz="0" w:val="nil"/>
        </w:pBdr>
        <w:spacing w:line="276" w:lineRule="auto"/>
        <w:ind w:left="284"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2.6. Prestaciones sociales</w:t>
      </w:r>
    </w:p>
    <w:p w:rsidR="00000000" w:rsidDel="00000000" w:rsidP="00000000" w:rsidRDefault="00000000" w:rsidRPr="00000000" w14:paraId="00000028">
      <w:pPr>
        <w:pBdr>
          <w:top w:space="0" w:sz="0" w:val="nil"/>
          <w:left w:space="0" w:sz="0" w:val="nil"/>
          <w:bottom w:space="0" w:sz="0" w:val="nil"/>
          <w:right w:space="0" w:sz="0" w:val="nil"/>
          <w:between w:space="0" w:sz="0" w:val="nil"/>
        </w:pBdr>
        <w:spacing w:line="276" w:lineRule="auto"/>
        <w:ind w:left="284"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2.7. Retenciones a salarios</w:t>
      </w:r>
    </w:p>
    <w:p w:rsidR="00000000" w:rsidDel="00000000" w:rsidP="00000000" w:rsidRDefault="00000000" w:rsidRPr="00000000" w14:paraId="00000029">
      <w:pPr>
        <w:pBdr>
          <w:top w:space="0" w:sz="0" w:val="nil"/>
          <w:left w:space="0" w:sz="0" w:val="nil"/>
          <w:bottom w:space="0" w:sz="0" w:val="nil"/>
          <w:right w:space="0" w:sz="0" w:val="nil"/>
          <w:between w:space="0" w:sz="0" w:val="nil"/>
        </w:pBdr>
        <w:spacing w:line="276" w:lineRule="auto"/>
        <w:ind w:left="284"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2.8. Salario integral</w:t>
      </w:r>
    </w:p>
    <w:p w:rsidR="00000000" w:rsidDel="00000000" w:rsidP="00000000" w:rsidRDefault="00000000" w:rsidRPr="00000000" w14:paraId="0000002A">
      <w:pPr>
        <w:pBdr>
          <w:top w:space="0" w:sz="0" w:val="nil"/>
          <w:left w:space="0" w:sz="0" w:val="nil"/>
          <w:bottom w:space="0" w:sz="0" w:val="nil"/>
          <w:right w:space="0" w:sz="0" w:val="nil"/>
          <w:between w:space="0" w:sz="0" w:val="nil"/>
        </w:pBdr>
        <w:spacing w:line="276" w:lineRule="auto"/>
        <w:ind w:left="284"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2.9. Novedades</w:t>
      </w:r>
    </w:p>
    <w:p w:rsidR="00000000" w:rsidDel="00000000" w:rsidP="00000000" w:rsidRDefault="00000000" w:rsidRPr="00000000" w14:paraId="0000002B">
      <w:pPr>
        <w:pBdr>
          <w:top w:space="0" w:sz="0" w:val="nil"/>
          <w:left w:space="0" w:sz="0" w:val="nil"/>
          <w:bottom w:space="0" w:sz="0" w:val="nil"/>
          <w:right w:space="0" w:sz="0" w:val="nil"/>
          <w:between w:space="0" w:sz="0" w:val="nil"/>
        </w:pBdr>
        <w:spacing w:line="276" w:lineRule="auto"/>
        <w:ind w:left="284"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2.10. Liquidación de nómina</w:t>
      </w:r>
    </w:p>
    <w:p w:rsidR="00000000" w:rsidDel="00000000" w:rsidP="00000000" w:rsidRDefault="00000000" w:rsidRPr="00000000" w14:paraId="0000002C">
      <w:pPr>
        <w:numPr>
          <w:ilvl w:val="0"/>
          <w:numId w:val="1"/>
        </w:numPr>
        <w:pBdr>
          <w:top w:space="0" w:sz="0" w:val="nil"/>
          <w:left w:space="0" w:sz="0" w:val="nil"/>
          <w:bottom w:space="0" w:sz="0" w:val="nil"/>
          <w:right w:space="0" w:sz="0" w:val="nil"/>
          <w:between w:space="0" w:sz="0" w:val="nil"/>
        </w:pBdr>
        <w:spacing w:before="240" w:line="276" w:lineRule="auto"/>
        <w:ind w:left="284" w:hanging="284"/>
        <w:jc w:val="both"/>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Desarrollo de contenidos</w:t>
      </w:r>
    </w:p>
    <w:p w:rsidR="00000000" w:rsidDel="00000000" w:rsidP="00000000" w:rsidRDefault="00000000" w:rsidRPr="00000000" w14:paraId="0000002D">
      <w:pPr>
        <w:spacing w:before="240" w:line="276"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Introducción</w:t>
      </w:r>
    </w:p>
    <w:p w:rsidR="00000000" w:rsidDel="00000000" w:rsidP="00000000" w:rsidRDefault="00000000" w:rsidRPr="00000000" w14:paraId="0000002E">
      <w:pPr>
        <w:spacing w:before="240" w:line="276" w:lineRule="auto"/>
        <w:jc w:val="both"/>
        <w:rPr>
          <w:rFonts w:ascii="Arial" w:cs="Arial" w:eastAsia="Arial" w:hAnsi="Arial"/>
          <w:b w:val="1"/>
          <w:color w:val="000000"/>
          <w:sz w:val="20"/>
          <w:szCs w:val="20"/>
        </w:rPr>
      </w:pPr>
      <w:r w:rsidDel="00000000" w:rsidR="00000000" w:rsidRPr="00000000">
        <w:rPr>
          <w:rFonts w:ascii="Arial" w:cs="Arial" w:eastAsia="Arial" w:hAnsi="Arial"/>
          <w:color w:val="000000"/>
          <w:sz w:val="20"/>
          <w:szCs w:val="20"/>
          <w:rtl w:val="0"/>
        </w:rPr>
        <w:t xml:space="preserve">Durante el presente componente tendrá la oportunidad de fortalecer sus conocimientos frente a la legislación laboral; por ende, es necesario que indague sobre las generalidades de contratos, nómina, beneficios a empleados y reconocimiento de los hechos presentados. Lo anterior se debe realizar teniendo en cuenta la normativa vigente</w:t>
      </w:r>
      <w:r w:rsidDel="00000000" w:rsidR="00000000" w:rsidRPr="00000000">
        <w:rPr>
          <w:rFonts w:ascii="Arial" w:cs="Arial" w:eastAsia="Arial" w:hAnsi="Arial"/>
          <w:b w:val="1"/>
          <w:color w:val="000000"/>
          <w:sz w:val="20"/>
          <w:szCs w:val="20"/>
          <w:rtl w:val="0"/>
        </w:rPr>
        <w:t xml:space="preserve">.</w:t>
      </w:r>
    </w:p>
    <w:p w:rsidR="00000000" w:rsidDel="00000000" w:rsidP="00000000" w:rsidRDefault="00000000" w:rsidRPr="00000000" w14:paraId="0000002F">
      <w:pPr>
        <w:spacing w:before="240"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Para la elaboración de este componente, se abordaron varios autores conocidos en contratos de trabajo y liquidación de nómina, de quienes se han citado y referenciado conceptos y ejemplos para los fines educativos de esta materia, en el entendido que el conocimiento es social y, por lo tanto, es para usarlo por quienes necesitan adquirirlo. Se espera que este documento sea útil para todos, aprendices y lectores en general, que estén interesados en acercarse a asuntos básicos de gestión contable e información financiera.</w:t>
      </w:r>
    </w:p>
    <w:p w:rsidR="00000000" w:rsidDel="00000000" w:rsidP="00000000" w:rsidRDefault="00000000" w:rsidRPr="00000000" w14:paraId="00000030">
      <w:pPr>
        <w:shd w:fill="ffffff" w:val="clear"/>
        <w:spacing w:line="276" w:lineRule="auto"/>
        <w:jc w:val="both"/>
        <w:rPr>
          <w:rFonts w:ascii="Arial" w:cs="Arial" w:eastAsia="Arial" w:hAnsi="Arial"/>
          <w:b w:val="1"/>
          <w:sz w:val="20"/>
          <w:szCs w:val="20"/>
          <w:highlight w:val="white"/>
        </w:rPr>
      </w:pPr>
      <w:r w:rsidDel="00000000" w:rsidR="00000000" w:rsidRPr="00000000">
        <w:rPr>
          <w:rtl w:val="0"/>
        </w:rPr>
      </w:r>
    </w:p>
    <w:p w:rsidR="00000000" w:rsidDel="00000000" w:rsidP="00000000" w:rsidRDefault="00000000" w:rsidRPr="00000000" w14:paraId="00000031">
      <w:pPr>
        <w:shd w:fill="ffffff" w:val="clear"/>
        <w:spacing w:line="276" w:lineRule="auto"/>
        <w:jc w:val="both"/>
        <w:rPr>
          <w:rFonts w:ascii="Arial" w:cs="Arial" w:eastAsia="Arial" w:hAnsi="Arial"/>
          <w:color w:val="000000"/>
          <w:sz w:val="20"/>
          <w:szCs w:val="20"/>
          <w:highlight w:val="white"/>
        </w:rPr>
      </w:pPr>
      <w:r w:rsidDel="00000000" w:rsidR="00000000" w:rsidRPr="00000000">
        <w:rPr>
          <w:rFonts w:ascii="Arial" w:cs="Arial" w:eastAsia="Arial" w:hAnsi="Arial"/>
          <w:b w:val="1"/>
          <w:sz w:val="20"/>
          <w:szCs w:val="20"/>
          <w:highlight w:val="white"/>
          <w:rtl w:val="0"/>
        </w:rPr>
        <w:t xml:space="preserve">Nota aclaratoria: </w:t>
      </w:r>
      <w:r w:rsidDel="00000000" w:rsidR="00000000" w:rsidRPr="00000000">
        <w:rPr>
          <w:rFonts w:ascii="Arial" w:cs="Arial" w:eastAsia="Arial" w:hAnsi="Arial"/>
          <w:sz w:val="20"/>
          <w:szCs w:val="20"/>
          <w:highlight w:val="white"/>
          <w:rtl w:val="0"/>
        </w:rPr>
        <w:t xml:space="preserve">las tablas que se toman como referencia en los ejemplos en cada uno de los temas desarrollados, elaboradas mediante el programa Excel, son derivadas de los mismos, por lo tanto, no se numeran y la elaboración es propia del autor del presente componente.</w:t>
      </w:r>
      <w:r w:rsidDel="00000000" w:rsidR="00000000" w:rsidRPr="00000000">
        <w:rPr>
          <w:rtl w:val="0"/>
        </w:rPr>
      </w:r>
    </w:p>
    <w:p w:rsidR="00000000" w:rsidDel="00000000" w:rsidP="00000000" w:rsidRDefault="00000000" w:rsidRPr="00000000" w14:paraId="00000032">
      <w:pPr>
        <w:spacing w:before="240" w:line="276"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1. Legislación laboral</w:t>
      </w:r>
    </w:p>
    <w:p w:rsidR="00000000" w:rsidDel="00000000" w:rsidP="00000000" w:rsidRDefault="00000000" w:rsidRPr="00000000" w14:paraId="00000033">
      <w:pPr>
        <w:spacing w:before="24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Legislación laboral es el conjunto de principios, acciones y normas que regulan directa e indirectamente las relaciones entre empleadores y trabajadores, y de estos con el Estado, con el objeto de garantizar los derechos fundamentales de los trabajadores y la protección del trabajo. Todo lo anterior tiene el único fin de lograr la paz social, siendo esta la finalidad del código laboral colombiano. (Ginnamarce, 2014)</w:t>
      </w:r>
    </w:p>
    <w:p w:rsidR="00000000" w:rsidDel="00000000" w:rsidP="00000000" w:rsidRDefault="00000000" w:rsidRPr="00000000" w14:paraId="00000034">
      <w:pPr>
        <w:spacing w:before="24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En este componente se abordará la normatividad requerida para el reconocimiento de los beneficios a los empleados en Colombia.</w:t>
      </w:r>
    </w:p>
    <w:p w:rsidR="00000000" w:rsidDel="00000000" w:rsidP="00000000" w:rsidRDefault="00000000" w:rsidRPr="00000000" w14:paraId="00000035">
      <w:pPr>
        <w:spacing w:before="24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Para apropiarse del conocimiento de la normatividad vigente, en cuanto a la legislación laboral en Colombia, la cual debe ser aplicada en cualquier contexto laboral de las empresas, es necesario realizar una revisión del Código Sustantivo de Trabajo (CST) y los cambios reflejados en el Decreto 1072 de 2015. </w:t>
      </w:r>
    </w:p>
    <w:p w:rsidR="00000000" w:rsidDel="00000000" w:rsidP="00000000" w:rsidRDefault="00000000" w:rsidRPr="00000000" w14:paraId="00000036">
      <w:pPr>
        <w:spacing w:before="24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 continuación, se observa la estructura del Código Sustantivo del Trabajo (CST).</w:t>
      </w:r>
    </w:p>
    <w:p w:rsidR="00000000" w:rsidDel="00000000" w:rsidP="00000000" w:rsidRDefault="00000000" w:rsidRPr="00000000" w14:paraId="00000037">
      <w:pPr>
        <w:spacing w:before="240" w:line="276" w:lineRule="auto"/>
        <w:ind w:left="720" w:firstLine="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TÍTULO PRELIMINAR</w:t>
        <w:tab/>
      </w:r>
    </w:p>
    <w:p w:rsidR="00000000" w:rsidDel="00000000" w:rsidP="00000000" w:rsidRDefault="00000000" w:rsidRPr="00000000" w14:paraId="00000038">
      <w:pPr>
        <w:spacing w:before="240" w:line="276" w:lineRule="auto"/>
        <w:ind w:left="720"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PRINCIPIOS GENERALES</w:t>
      </w:r>
      <w:r w:rsidDel="00000000" w:rsidR="00000000" w:rsidRPr="00000000">
        <w:rPr>
          <w:rFonts w:ascii="Arial" w:cs="Arial" w:eastAsia="Arial" w:hAnsi="Arial"/>
          <w:sz w:val="20"/>
          <w:szCs w:val="20"/>
          <w:rtl w:val="0"/>
        </w:rPr>
        <w:tab/>
      </w:r>
    </w:p>
    <w:p w:rsidR="00000000" w:rsidDel="00000000" w:rsidP="00000000" w:rsidRDefault="00000000" w:rsidRPr="00000000" w14:paraId="00000039">
      <w:pPr>
        <w:spacing w:before="240" w:line="276" w:lineRule="auto"/>
        <w:ind w:left="720" w:firstLine="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PRIMERA PARTE</w:t>
        <w:tab/>
      </w:r>
    </w:p>
    <w:p w:rsidR="00000000" w:rsidDel="00000000" w:rsidP="00000000" w:rsidRDefault="00000000" w:rsidRPr="00000000" w14:paraId="0000003A">
      <w:pPr>
        <w:spacing w:before="240" w:line="276" w:lineRule="auto"/>
        <w:ind w:left="720"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DERECHO INDIVIDUAL DEL TRABAJO</w:t>
      </w:r>
      <w:r w:rsidDel="00000000" w:rsidR="00000000" w:rsidRPr="00000000">
        <w:rPr>
          <w:rFonts w:ascii="Arial" w:cs="Arial" w:eastAsia="Arial" w:hAnsi="Arial"/>
          <w:sz w:val="20"/>
          <w:szCs w:val="20"/>
          <w:rtl w:val="0"/>
        </w:rPr>
        <w:tab/>
      </w:r>
    </w:p>
    <w:p w:rsidR="00000000" w:rsidDel="00000000" w:rsidP="00000000" w:rsidRDefault="00000000" w:rsidRPr="00000000" w14:paraId="0000003B">
      <w:pPr>
        <w:spacing w:before="240" w:line="276" w:lineRule="auto"/>
        <w:ind w:left="720" w:firstLine="0"/>
        <w:jc w:val="both"/>
        <w:rPr>
          <w:rFonts w:ascii="Arial" w:cs="Arial" w:eastAsia="Arial" w:hAnsi="Arial"/>
          <w:sz w:val="20"/>
          <w:szCs w:val="20"/>
        </w:rPr>
      </w:pPr>
      <w:r w:rsidDel="00000000" w:rsidR="00000000" w:rsidRPr="00000000">
        <w:rPr>
          <w:rFonts w:ascii="Arial" w:cs="Arial" w:eastAsia="Arial" w:hAnsi="Arial"/>
          <w:sz w:val="20"/>
          <w:szCs w:val="20"/>
          <w:rtl w:val="0"/>
        </w:rPr>
        <w:tab/>
        <w:t xml:space="preserve">TITULO I.</w:t>
      </w:r>
    </w:p>
    <w:p w:rsidR="00000000" w:rsidDel="00000000" w:rsidP="00000000" w:rsidRDefault="00000000" w:rsidRPr="00000000" w14:paraId="0000003C">
      <w:pPr>
        <w:spacing w:before="240" w:line="276" w:lineRule="auto"/>
        <w:ind w:left="720" w:firstLine="0"/>
        <w:jc w:val="both"/>
        <w:rPr>
          <w:rFonts w:ascii="Arial" w:cs="Arial" w:eastAsia="Arial" w:hAnsi="Arial"/>
          <w:sz w:val="20"/>
          <w:szCs w:val="20"/>
        </w:rPr>
      </w:pPr>
      <w:r w:rsidDel="00000000" w:rsidR="00000000" w:rsidRPr="00000000">
        <w:rPr>
          <w:rFonts w:ascii="Arial" w:cs="Arial" w:eastAsia="Arial" w:hAnsi="Arial"/>
          <w:sz w:val="20"/>
          <w:szCs w:val="20"/>
          <w:rtl w:val="0"/>
        </w:rPr>
        <w:tab/>
        <w:t xml:space="preserve">CONTRATO INDIVIDUAL DE TRABAJO</w:t>
      </w:r>
    </w:p>
    <w:p w:rsidR="00000000" w:rsidDel="00000000" w:rsidP="00000000" w:rsidRDefault="00000000" w:rsidRPr="00000000" w14:paraId="0000003D">
      <w:pPr>
        <w:spacing w:before="240" w:line="276" w:lineRule="auto"/>
        <w:ind w:left="720" w:firstLine="0"/>
        <w:jc w:val="both"/>
        <w:rPr>
          <w:rFonts w:ascii="Arial" w:cs="Arial" w:eastAsia="Arial" w:hAnsi="Arial"/>
          <w:sz w:val="20"/>
          <w:szCs w:val="20"/>
        </w:rPr>
      </w:pPr>
      <w:r w:rsidDel="00000000" w:rsidR="00000000" w:rsidRPr="00000000">
        <w:rPr>
          <w:rFonts w:ascii="Arial" w:cs="Arial" w:eastAsia="Arial" w:hAnsi="Arial"/>
          <w:sz w:val="20"/>
          <w:szCs w:val="20"/>
          <w:rtl w:val="0"/>
        </w:rPr>
        <w:tab/>
        <w:t xml:space="preserve">TITULO II.</w:t>
      </w:r>
    </w:p>
    <w:p w:rsidR="00000000" w:rsidDel="00000000" w:rsidP="00000000" w:rsidRDefault="00000000" w:rsidRPr="00000000" w14:paraId="0000003E">
      <w:pPr>
        <w:spacing w:before="240" w:line="276" w:lineRule="auto"/>
        <w:ind w:left="720" w:firstLine="0"/>
        <w:jc w:val="both"/>
        <w:rPr>
          <w:rFonts w:ascii="Arial" w:cs="Arial" w:eastAsia="Arial" w:hAnsi="Arial"/>
          <w:sz w:val="20"/>
          <w:szCs w:val="20"/>
        </w:rPr>
      </w:pPr>
      <w:r w:rsidDel="00000000" w:rsidR="00000000" w:rsidRPr="00000000">
        <w:rPr>
          <w:rFonts w:ascii="Arial" w:cs="Arial" w:eastAsia="Arial" w:hAnsi="Arial"/>
          <w:sz w:val="20"/>
          <w:szCs w:val="20"/>
          <w:rtl w:val="0"/>
        </w:rPr>
        <w:tab/>
        <w:t xml:space="preserve">PERIODO DE PRUEBA Y APRENDIZAJE</w:t>
      </w:r>
    </w:p>
    <w:p w:rsidR="00000000" w:rsidDel="00000000" w:rsidP="00000000" w:rsidRDefault="00000000" w:rsidRPr="00000000" w14:paraId="0000003F">
      <w:pPr>
        <w:spacing w:before="240" w:line="276" w:lineRule="auto"/>
        <w:ind w:left="720" w:firstLine="0"/>
        <w:jc w:val="both"/>
        <w:rPr>
          <w:rFonts w:ascii="Arial" w:cs="Arial" w:eastAsia="Arial" w:hAnsi="Arial"/>
          <w:sz w:val="20"/>
          <w:szCs w:val="20"/>
        </w:rPr>
      </w:pPr>
      <w:r w:rsidDel="00000000" w:rsidR="00000000" w:rsidRPr="00000000">
        <w:rPr>
          <w:rFonts w:ascii="Arial" w:cs="Arial" w:eastAsia="Arial" w:hAnsi="Arial"/>
          <w:sz w:val="20"/>
          <w:szCs w:val="20"/>
          <w:rtl w:val="0"/>
        </w:rPr>
        <w:tab/>
        <w:t xml:space="preserve">TITULO III.</w:t>
      </w:r>
    </w:p>
    <w:p w:rsidR="00000000" w:rsidDel="00000000" w:rsidP="00000000" w:rsidRDefault="00000000" w:rsidRPr="00000000" w14:paraId="00000040">
      <w:pPr>
        <w:spacing w:before="240" w:line="276" w:lineRule="auto"/>
        <w:ind w:left="720" w:firstLine="0"/>
        <w:jc w:val="both"/>
        <w:rPr>
          <w:rFonts w:ascii="Arial" w:cs="Arial" w:eastAsia="Arial" w:hAnsi="Arial"/>
          <w:sz w:val="20"/>
          <w:szCs w:val="20"/>
        </w:rPr>
      </w:pPr>
      <w:r w:rsidDel="00000000" w:rsidR="00000000" w:rsidRPr="00000000">
        <w:rPr>
          <w:rFonts w:ascii="Arial" w:cs="Arial" w:eastAsia="Arial" w:hAnsi="Arial"/>
          <w:sz w:val="20"/>
          <w:szCs w:val="20"/>
          <w:rtl w:val="0"/>
        </w:rPr>
        <w:tab/>
        <w:t xml:space="preserve">CONTRATO DE TRABAJO CON DETERMINADOS TRABAJADORES</w:t>
      </w:r>
    </w:p>
    <w:p w:rsidR="00000000" w:rsidDel="00000000" w:rsidP="00000000" w:rsidRDefault="00000000" w:rsidRPr="00000000" w14:paraId="00000041">
      <w:pPr>
        <w:spacing w:before="240" w:line="276" w:lineRule="auto"/>
        <w:ind w:left="720" w:firstLine="0"/>
        <w:jc w:val="both"/>
        <w:rPr>
          <w:rFonts w:ascii="Arial" w:cs="Arial" w:eastAsia="Arial" w:hAnsi="Arial"/>
          <w:sz w:val="20"/>
          <w:szCs w:val="20"/>
        </w:rPr>
      </w:pPr>
      <w:r w:rsidDel="00000000" w:rsidR="00000000" w:rsidRPr="00000000">
        <w:rPr>
          <w:rFonts w:ascii="Arial" w:cs="Arial" w:eastAsia="Arial" w:hAnsi="Arial"/>
          <w:sz w:val="20"/>
          <w:szCs w:val="20"/>
          <w:rtl w:val="0"/>
        </w:rPr>
        <w:tab/>
        <w:t xml:space="preserve">TITULO VI.</w:t>
      </w:r>
    </w:p>
    <w:p w:rsidR="00000000" w:rsidDel="00000000" w:rsidP="00000000" w:rsidRDefault="00000000" w:rsidRPr="00000000" w14:paraId="00000042">
      <w:pPr>
        <w:spacing w:before="240" w:line="276" w:lineRule="auto"/>
        <w:ind w:left="720" w:firstLine="0"/>
        <w:jc w:val="both"/>
        <w:rPr>
          <w:rFonts w:ascii="Arial" w:cs="Arial" w:eastAsia="Arial" w:hAnsi="Arial"/>
          <w:sz w:val="20"/>
          <w:szCs w:val="20"/>
        </w:rPr>
      </w:pPr>
      <w:r w:rsidDel="00000000" w:rsidR="00000000" w:rsidRPr="00000000">
        <w:rPr>
          <w:rFonts w:ascii="Arial" w:cs="Arial" w:eastAsia="Arial" w:hAnsi="Arial"/>
          <w:sz w:val="20"/>
          <w:szCs w:val="20"/>
          <w:rtl w:val="0"/>
        </w:rPr>
        <w:tab/>
        <w:t xml:space="preserve">JORNADA DE TRABAJO</w:t>
      </w:r>
    </w:p>
    <w:p w:rsidR="00000000" w:rsidDel="00000000" w:rsidP="00000000" w:rsidRDefault="00000000" w:rsidRPr="00000000" w14:paraId="00000043">
      <w:pPr>
        <w:spacing w:before="240" w:line="276" w:lineRule="auto"/>
        <w:ind w:left="720" w:firstLine="0"/>
        <w:jc w:val="both"/>
        <w:rPr>
          <w:rFonts w:ascii="Arial" w:cs="Arial" w:eastAsia="Arial" w:hAnsi="Arial"/>
          <w:sz w:val="20"/>
          <w:szCs w:val="20"/>
        </w:rPr>
      </w:pPr>
      <w:r w:rsidDel="00000000" w:rsidR="00000000" w:rsidRPr="00000000">
        <w:rPr>
          <w:rFonts w:ascii="Arial" w:cs="Arial" w:eastAsia="Arial" w:hAnsi="Arial"/>
          <w:sz w:val="20"/>
          <w:szCs w:val="20"/>
          <w:rtl w:val="0"/>
        </w:rPr>
        <w:tab/>
        <w:t xml:space="preserve">TITULO VII.</w:t>
      </w:r>
    </w:p>
    <w:p w:rsidR="00000000" w:rsidDel="00000000" w:rsidP="00000000" w:rsidRDefault="00000000" w:rsidRPr="00000000" w14:paraId="00000044">
      <w:pPr>
        <w:spacing w:before="240" w:line="276" w:lineRule="auto"/>
        <w:ind w:left="720" w:firstLine="0"/>
        <w:jc w:val="both"/>
        <w:rPr>
          <w:rFonts w:ascii="Arial" w:cs="Arial" w:eastAsia="Arial" w:hAnsi="Arial"/>
          <w:sz w:val="20"/>
          <w:szCs w:val="20"/>
        </w:rPr>
      </w:pPr>
      <w:r w:rsidDel="00000000" w:rsidR="00000000" w:rsidRPr="00000000">
        <w:rPr>
          <w:rFonts w:ascii="Arial" w:cs="Arial" w:eastAsia="Arial" w:hAnsi="Arial"/>
          <w:sz w:val="20"/>
          <w:szCs w:val="20"/>
          <w:rtl w:val="0"/>
        </w:rPr>
        <w:tab/>
        <w:t xml:space="preserve">DESCANSOS OBLIGATORIOS</w:t>
      </w:r>
    </w:p>
    <w:p w:rsidR="00000000" w:rsidDel="00000000" w:rsidP="00000000" w:rsidRDefault="00000000" w:rsidRPr="00000000" w14:paraId="00000045">
      <w:pPr>
        <w:spacing w:before="240" w:line="276" w:lineRule="auto"/>
        <w:ind w:left="720" w:firstLine="0"/>
        <w:jc w:val="both"/>
        <w:rPr>
          <w:rFonts w:ascii="Arial" w:cs="Arial" w:eastAsia="Arial" w:hAnsi="Arial"/>
          <w:sz w:val="20"/>
          <w:szCs w:val="20"/>
        </w:rPr>
      </w:pPr>
      <w:r w:rsidDel="00000000" w:rsidR="00000000" w:rsidRPr="00000000">
        <w:rPr>
          <w:rFonts w:ascii="Arial" w:cs="Arial" w:eastAsia="Arial" w:hAnsi="Arial"/>
          <w:sz w:val="20"/>
          <w:szCs w:val="20"/>
          <w:rtl w:val="0"/>
        </w:rPr>
        <w:tab/>
        <w:t xml:space="preserve">TITULO VIII.</w:t>
      </w:r>
    </w:p>
    <w:p w:rsidR="00000000" w:rsidDel="00000000" w:rsidP="00000000" w:rsidRDefault="00000000" w:rsidRPr="00000000" w14:paraId="00000046">
      <w:pPr>
        <w:spacing w:before="240" w:line="276" w:lineRule="auto"/>
        <w:ind w:left="720" w:firstLine="0"/>
        <w:jc w:val="both"/>
        <w:rPr>
          <w:rFonts w:ascii="Arial" w:cs="Arial" w:eastAsia="Arial" w:hAnsi="Arial"/>
          <w:sz w:val="20"/>
          <w:szCs w:val="20"/>
        </w:rPr>
      </w:pPr>
      <w:r w:rsidDel="00000000" w:rsidR="00000000" w:rsidRPr="00000000">
        <w:rPr>
          <w:rFonts w:ascii="Arial" w:cs="Arial" w:eastAsia="Arial" w:hAnsi="Arial"/>
          <w:sz w:val="20"/>
          <w:szCs w:val="20"/>
          <w:rtl w:val="0"/>
        </w:rPr>
        <w:tab/>
        <w:t xml:space="preserve">PRESTACIONES PATRONALES COMUNES</w:t>
      </w:r>
    </w:p>
    <w:p w:rsidR="00000000" w:rsidDel="00000000" w:rsidP="00000000" w:rsidRDefault="00000000" w:rsidRPr="00000000" w14:paraId="00000047">
      <w:pPr>
        <w:spacing w:before="240" w:line="276" w:lineRule="auto"/>
        <w:ind w:left="720" w:firstLine="0"/>
        <w:jc w:val="both"/>
        <w:rPr>
          <w:rFonts w:ascii="Arial" w:cs="Arial" w:eastAsia="Arial" w:hAnsi="Arial"/>
          <w:sz w:val="20"/>
          <w:szCs w:val="20"/>
        </w:rPr>
      </w:pPr>
      <w:r w:rsidDel="00000000" w:rsidR="00000000" w:rsidRPr="00000000">
        <w:rPr>
          <w:rFonts w:ascii="Arial" w:cs="Arial" w:eastAsia="Arial" w:hAnsi="Arial"/>
          <w:sz w:val="20"/>
          <w:szCs w:val="20"/>
          <w:rtl w:val="0"/>
        </w:rPr>
        <w:tab/>
        <w:t xml:space="preserve">TITULO IX.</w:t>
      </w:r>
    </w:p>
    <w:p w:rsidR="00000000" w:rsidDel="00000000" w:rsidP="00000000" w:rsidRDefault="00000000" w:rsidRPr="00000000" w14:paraId="00000048">
      <w:pPr>
        <w:spacing w:before="240" w:line="276" w:lineRule="auto"/>
        <w:ind w:left="720" w:firstLine="0"/>
        <w:jc w:val="both"/>
        <w:rPr>
          <w:rFonts w:ascii="Arial" w:cs="Arial" w:eastAsia="Arial" w:hAnsi="Arial"/>
          <w:sz w:val="20"/>
          <w:szCs w:val="20"/>
        </w:rPr>
      </w:pPr>
      <w:r w:rsidDel="00000000" w:rsidR="00000000" w:rsidRPr="00000000">
        <w:rPr>
          <w:rFonts w:ascii="Arial" w:cs="Arial" w:eastAsia="Arial" w:hAnsi="Arial"/>
          <w:sz w:val="20"/>
          <w:szCs w:val="20"/>
          <w:rtl w:val="0"/>
        </w:rPr>
        <w:tab/>
        <w:t xml:space="preserve">PRESTACIONES PATRONALES ESPECIALES</w:t>
      </w:r>
    </w:p>
    <w:p w:rsidR="00000000" w:rsidDel="00000000" w:rsidP="00000000" w:rsidRDefault="00000000" w:rsidRPr="00000000" w14:paraId="00000049">
      <w:pPr>
        <w:spacing w:before="240" w:line="276" w:lineRule="auto"/>
        <w:ind w:left="720" w:firstLine="0"/>
        <w:jc w:val="both"/>
        <w:rPr>
          <w:rFonts w:ascii="Arial" w:cs="Arial" w:eastAsia="Arial" w:hAnsi="Arial"/>
          <w:sz w:val="20"/>
          <w:szCs w:val="20"/>
        </w:rPr>
      </w:pPr>
      <w:r w:rsidDel="00000000" w:rsidR="00000000" w:rsidRPr="00000000">
        <w:rPr>
          <w:rFonts w:ascii="Arial" w:cs="Arial" w:eastAsia="Arial" w:hAnsi="Arial"/>
          <w:sz w:val="20"/>
          <w:szCs w:val="20"/>
          <w:rtl w:val="0"/>
        </w:rPr>
        <w:tab/>
        <w:t xml:space="preserve">TITULO X.</w:t>
      </w:r>
    </w:p>
    <w:p w:rsidR="00000000" w:rsidDel="00000000" w:rsidP="00000000" w:rsidRDefault="00000000" w:rsidRPr="00000000" w14:paraId="0000004A">
      <w:pPr>
        <w:spacing w:before="240" w:line="276" w:lineRule="auto"/>
        <w:ind w:left="14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NORMAS PROTECTORAS DE LAS PRESTACIONES</w:t>
      </w:r>
    </w:p>
    <w:p w:rsidR="00000000" w:rsidDel="00000000" w:rsidP="00000000" w:rsidRDefault="00000000" w:rsidRPr="00000000" w14:paraId="0000004B">
      <w:pPr>
        <w:spacing w:before="240" w:line="276" w:lineRule="auto"/>
        <w:ind w:left="720" w:firstLine="0"/>
        <w:jc w:val="both"/>
        <w:rPr>
          <w:rFonts w:ascii="Arial" w:cs="Arial" w:eastAsia="Arial" w:hAnsi="Arial"/>
          <w:sz w:val="20"/>
          <w:szCs w:val="20"/>
        </w:rPr>
      </w:pPr>
      <w:r w:rsidDel="00000000" w:rsidR="00000000" w:rsidRPr="00000000">
        <w:rPr>
          <w:rFonts w:ascii="Arial" w:cs="Arial" w:eastAsia="Arial" w:hAnsi="Arial"/>
          <w:sz w:val="20"/>
          <w:szCs w:val="20"/>
          <w:rtl w:val="0"/>
        </w:rPr>
        <w:tab/>
        <w:t xml:space="preserve">TITULO XI.</w:t>
      </w:r>
    </w:p>
    <w:p w:rsidR="00000000" w:rsidDel="00000000" w:rsidP="00000000" w:rsidRDefault="00000000" w:rsidRPr="00000000" w14:paraId="0000004C">
      <w:pPr>
        <w:spacing w:before="240" w:line="276" w:lineRule="auto"/>
        <w:ind w:left="720" w:firstLine="0"/>
        <w:jc w:val="both"/>
        <w:rPr>
          <w:rFonts w:ascii="Arial" w:cs="Arial" w:eastAsia="Arial" w:hAnsi="Arial"/>
          <w:sz w:val="20"/>
          <w:szCs w:val="20"/>
        </w:rPr>
      </w:pPr>
      <w:r w:rsidDel="00000000" w:rsidR="00000000" w:rsidRPr="00000000">
        <w:rPr>
          <w:rFonts w:ascii="Arial" w:cs="Arial" w:eastAsia="Arial" w:hAnsi="Arial"/>
          <w:sz w:val="20"/>
          <w:szCs w:val="20"/>
          <w:rtl w:val="0"/>
        </w:rPr>
        <w:tab/>
        <w:t xml:space="preserve">HIGIENE Y SEGURIDAD EN EL TRABAJO</w:t>
      </w:r>
    </w:p>
    <w:p w:rsidR="00000000" w:rsidDel="00000000" w:rsidP="00000000" w:rsidRDefault="00000000" w:rsidRPr="00000000" w14:paraId="0000004D">
      <w:pPr>
        <w:spacing w:line="276" w:lineRule="auto"/>
        <w:ind w:left="72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E">
      <w:pPr>
        <w:spacing w:before="240" w:line="276" w:lineRule="auto"/>
        <w:ind w:left="720" w:firstLine="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SEGUNDA PARTE</w:t>
        <w:tab/>
      </w:r>
    </w:p>
    <w:p w:rsidR="00000000" w:rsidDel="00000000" w:rsidP="00000000" w:rsidRDefault="00000000" w:rsidRPr="00000000" w14:paraId="0000004F">
      <w:pPr>
        <w:spacing w:before="240" w:line="276" w:lineRule="auto"/>
        <w:ind w:left="720" w:firstLine="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DERECHO COLECTIVO DEL TRABAJO</w:t>
        <w:tab/>
      </w:r>
    </w:p>
    <w:p w:rsidR="00000000" w:rsidDel="00000000" w:rsidP="00000000" w:rsidRDefault="00000000" w:rsidRPr="00000000" w14:paraId="00000050">
      <w:pPr>
        <w:spacing w:before="240" w:line="276" w:lineRule="auto"/>
        <w:ind w:left="720" w:firstLine="0"/>
        <w:jc w:val="both"/>
        <w:rPr>
          <w:rFonts w:ascii="Arial" w:cs="Arial" w:eastAsia="Arial" w:hAnsi="Arial"/>
          <w:sz w:val="20"/>
          <w:szCs w:val="20"/>
        </w:rPr>
      </w:pPr>
      <w:r w:rsidDel="00000000" w:rsidR="00000000" w:rsidRPr="00000000">
        <w:rPr>
          <w:rFonts w:ascii="Arial" w:cs="Arial" w:eastAsia="Arial" w:hAnsi="Arial"/>
          <w:sz w:val="20"/>
          <w:szCs w:val="20"/>
          <w:rtl w:val="0"/>
        </w:rPr>
        <w:tab/>
        <w:t xml:space="preserve">TITULO I.</w:t>
      </w:r>
    </w:p>
    <w:p w:rsidR="00000000" w:rsidDel="00000000" w:rsidP="00000000" w:rsidRDefault="00000000" w:rsidRPr="00000000" w14:paraId="00000051">
      <w:pPr>
        <w:spacing w:before="240" w:line="276" w:lineRule="auto"/>
        <w:ind w:left="720" w:firstLine="0"/>
        <w:jc w:val="both"/>
        <w:rPr>
          <w:rFonts w:ascii="Arial" w:cs="Arial" w:eastAsia="Arial" w:hAnsi="Arial"/>
          <w:sz w:val="20"/>
          <w:szCs w:val="20"/>
        </w:rPr>
      </w:pPr>
      <w:r w:rsidDel="00000000" w:rsidR="00000000" w:rsidRPr="00000000">
        <w:rPr>
          <w:rFonts w:ascii="Arial" w:cs="Arial" w:eastAsia="Arial" w:hAnsi="Arial"/>
          <w:sz w:val="20"/>
          <w:szCs w:val="20"/>
          <w:rtl w:val="0"/>
        </w:rPr>
        <w:tab/>
        <w:t xml:space="preserve">SINDICATOS</w:t>
      </w:r>
    </w:p>
    <w:p w:rsidR="00000000" w:rsidDel="00000000" w:rsidP="00000000" w:rsidRDefault="00000000" w:rsidRPr="00000000" w14:paraId="00000052">
      <w:pPr>
        <w:spacing w:before="240" w:line="276" w:lineRule="auto"/>
        <w:ind w:left="720" w:firstLine="0"/>
        <w:jc w:val="both"/>
        <w:rPr>
          <w:rFonts w:ascii="Arial" w:cs="Arial" w:eastAsia="Arial" w:hAnsi="Arial"/>
          <w:sz w:val="20"/>
          <w:szCs w:val="20"/>
        </w:rPr>
      </w:pPr>
      <w:r w:rsidDel="00000000" w:rsidR="00000000" w:rsidRPr="00000000">
        <w:rPr>
          <w:rFonts w:ascii="Arial" w:cs="Arial" w:eastAsia="Arial" w:hAnsi="Arial"/>
          <w:sz w:val="20"/>
          <w:szCs w:val="20"/>
          <w:rtl w:val="0"/>
        </w:rPr>
        <w:tab/>
        <w:t xml:space="preserve">TITULO II.</w:t>
      </w:r>
    </w:p>
    <w:p w:rsidR="00000000" w:rsidDel="00000000" w:rsidP="00000000" w:rsidRDefault="00000000" w:rsidRPr="00000000" w14:paraId="00000053">
      <w:pPr>
        <w:spacing w:before="240" w:line="276" w:lineRule="auto"/>
        <w:ind w:left="720" w:firstLine="0"/>
        <w:jc w:val="both"/>
        <w:rPr>
          <w:rFonts w:ascii="Arial" w:cs="Arial" w:eastAsia="Arial" w:hAnsi="Arial"/>
          <w:sz w:val="20"/>
          <w:szCs w:val="20"/>
        </w:rPr>
      </w:pPr>
      <w:r w:rsidDel="00000000" w:rsidR="00000000" w:rsidRPr="00000000">
        <w:rPr>
          <w:rFonts w:ascii="Arial" w:cs="Arial" w:eastAsia="Arial" w:hAnsi="Arial"/>
          <w:sz w:val="20"/>
          <w:szCs w:val="20"/>
          <w:rtl w:val="0"/>
        </w:rPr>
        <w:tab/>
        <w:t xml:space="preserve">CONFLICTOS COLECTIVOS DE TRABAJO</w:t>
      </w:r>
    </w:p>
    <w:p w:rsidR="00000000" w:rsidDel="00000000" w:rsidP="00000000" w:rsidRDefault="00000000" w:rsidRPr="00000000" w14:paraId="00000054">
      <w:pPr>
        <w:spacing w:before="240" w:line="276" w:lineRule="auto"/>
        <w:ind w:left="720" w:firstLine="0"/>
        <w:jc w:val="both"/>
        <w:rPr>
          <w:rFonts w:ascii="Arial" w:cs="Arial" w:eastAsia="Arial" w:hAnsi="Arial"/>
          <w:sz w:val="20"/>
          <w:szCs w:val="20"/>
        </w:rPr>
      </w:pPr>
      <w:r w:rsidDel="00000000" w:rsidR="00000000" w:rsidRPr="00000000">
        <w:rPr>
          <w:rFonts w:ascii="Arial" w:cs="Arial" w:eastAsia="Arial" w:hAnsi="Arial"/>
          <w:sz w:val="20"/>
          <w:szCs w:val="20"/>
          <w:rtl w:val="0"/>
        </w:rPr>
        <w:tab/>
        <w:t xml:space="preserve">TITULO III.</w:t>
      </w:r>
    </w:p>
    <w:p w:rsidR="00000000" w:rsidDel="00000000" w:rsidP="00000000" w:rsidRDefault="00000000" w:rsidRPr="00000000" w14:paraId="00000055">
      <w:pPr>
        <w:spacing w:before="240" w:line="276" w:lineRule="auto"/>
        <w:ind w:left="720" w:firstLine="0"/>
        <w:jc w:val="both"/>
        <w:rPr>
          <w:rFonts w:ascii="Arial" w:cs="Arial" w:eastAsia="Arial" w:hAnsi="Arial"/>
          <w:sz w:val="20"/>
          <w:szCs w:val="20"/>
        </w:rPr>
      </w:pPr>
      <w:r w:rsidDel="00000000" w:rsidR="00000000" w:rsidRPr="00000000">
        <w:rPr>
          <w:rFonts w:ascii="Arial" w:cs="Arial" w:eastAsia="Arial" w:hAnsi="Arial"/>
          <w:sz w:val="20"/>
          <w:szCs w:val="20"/>
          <w:rtl w:val="0"/>
        </w:rPr>
        <w:tab/>
        <w:t xml:space="preserve">CONVENCIONES PACTOS COLECTIVOS Y CONTRATOS SINDICALES</w:t>
      </w:r>
    </w:p>
    <w:p w:rsidR="00000000" w:rsidDel="00000000" w:rsidP="00000000" w:rsidRDefault="00000000" w:rsidRPr="00000000" w14:paraId="00000056">
      <w:pPr>
        <w:spacing w:before="240" w:line="276" w:lineRule="auto"/>
        <w:ind w:left="720" w:firstLine="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TERCERA PARTE</w:t>
        <w:tab/>
      </w:r>
    </w:p>
    <w:p w:rsidR="00000000" w:rsidDel="00000000" w:rsidP="00000000" w:rsidRDefault="00000000" w:rsidRPr="00000000" w14:paraId="00000057">
      <w:pPr>
        <w:spacing w:before="240" w:line="276" w:lineRule="auto"/>
        <w:ind w:left="720"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VIGILANCIA, CONTROL Y DISPOSICIONES FINALES</w:t>
      </w:r>
      <w:r w:rsidDel="00000000" w:rsidR="00000000" w:rsidRPr="00000000">
        <w:rPr>
          <w:rFonts w:ascii="Arial" w:cs="Arial" w:eastAsia="Arial" w:hAnsi="Arial"/>
          <w:sz w:val="20"/>
          <w:szCs w:val="20"/>
          <w:rtl w:val="0"/>
        </w:rPr>
        <w:tab/>
      </w:r>
    </w:p>
    <w:p w:rsidR="00000000" w:rsidDel="00000000" w:rsidP="00000000" w:rsidRDefault="00000000" w:rsidRPr="00000000" w14:paraId="00000058">
      <w:pPr>
        <w:spacing w:before="240" w:line="276" w:lineRule="auto"/>
        <w:ind w:left="720" w:firstLine="0"/>
        <w:jc w:val="both"/>
        <w:rPr>
          <w:rFonts w:ascii="Arial" w:cs="Arial" w:eastAsia="Arial" w:hAnsi="Arial"/>
          <w:sz w:val="20"/>
          <w:szCs w:val="20"/>
        </w:rPr>
      </w:pPr>
      <w:r w:rsidDel="00000000" w:rsidR="00000000" w:rsidRPr="00000000">
        <w:rPr>
          <w:rFonts w:ascii="Arial" w:cs="Arial" w:eastAsia="Arial" w:hAnsi="Arial"/>
          <w:sz w:val="20"/>
          <w:szCs w:val="20"/>
          <w:rtl w:val="0"/>
        </w:rPr>
        <w:tab/>
        <w:t xml:space="preserve">TITULO I.</w:t>
      </w:r>
    </w:p>
    <w:p w:rsidR="00000000" w:rsidDel="00000000" w:rsidP="00000000" w:rsidRDefault="00000000" w:rsidRPr="00000000" w14:paraId="00000059">
      <w:pPr>
        <w:spacing w:before="240" w:line="276" w:lineRule="auto"/>
        <w:ind w:left="720" w:firstLine="0"/>
        <w:jc w:val="both"/>
        <w:rPr>
          <w:rFonts w:ascii="Arial" w:cs="Arial" w:eastAsia="Arial" w:hAnsi="Arial"/>
          <w:sz w:val="20"/>
          <w:szCs w:val="20"/>
        </w:rPr>
      </w:pPr>
      <w:r w:rsidDel="00000000" w:rsidR="00000000" w:rsidRPr="00000000">
        <w:rPr>
          <w:rFonts w:ascii="Arial" w:cs="Arial" w:eastAsia="Arial" w:hAnsi="Arial"/>
          <w:sz w:val="20"/>
          <w:szCs w:val="20"/>
          <w:rtl w:val="0"/>
        </w:rPr>
        <w:tab/>
        <w:t xml:space="preserve">VIGILANCIA Y CONTROL</w:t>
      </w:r>
    </w:p>
    <w:p w:rsidR="00000000" w:rsidDel="00000000" w:rsidP="00000000" w:rsidRDefault="00000000" w:rsidRPr="00000000" w14:paraId="0000005A">
      <w:pPr>
        <w:spacing w:before="240" w:line="276" w:lineRule="auto"/>
        <w:ind w:left="720" w:firstLine="0"/>
        <w:jc w:val="both"/>
        <w:rPr>
          <w:rFonts w:ascii="Arial" w:cs="Arial" w:eastAsia="Arial" w:hAnsi="Arial"/>
          <w:sz w:val="20"/>
          <w:szCs w:val="20"/>
        </w:rPr>
      </w:pPr>
      <w:r w:rsidDel="00000000" w:rsidR="00000000" w:rsidRPr="00000000">
        <w:rPr>
          <w:rFonts w:ascii="Arial" w:cs="Arial" w:eastAsia="Arial" w:hAnsi="Arial"/>
          <w:sz w:val="20"/>
          <w:szCs w:val="20"/>
          <w:rtl w:val="0"/>
        </w:rPr>
        <w:tab/>
        <w:t xml:space="preserve">TITULO II.</w:t>
      </w:r>
    </w:p>
    <w:p w:rsidR="00000000" w:rsidDel="00000000" w:rsidP="00000000" w:rsidRDefault="00000000" w:rsidRPr="00000000" w14:paraId="0000005B">
      <w:pPr>
        <w:spacing w:before="240" w:line="276" w:lineRule="auto"/>
        <w:ind w:left="720" w:firstLine="0"/>
        <w:jc w:val="both"/>
        <w:rPr>
          <w:rFonts w:ascii="Arial" w:cs="Arial" w:eastAsia="Arial" w:hAnsi="Arial"/>
          <w:sz w:val="20"/>
          <w:szCs w:val="20"/>
        </w:rPr>
      </w:pPr>
      <w:r w:rsidDel="00000000" w:rsidR="00000000" w:rsidRPr="00000000">
        <w:rPr>
          <w:rFonts w:ascii="Arial" w:cs="Arial" w:eastAsia="Arial" w:hAnsi="Arial"/>
          <w:sz w:val="20"/>
          <w:szCs w:val="20"/>
          <w:rtl w:val="0"/>
        </w:rPr>
        <w:tab/>
        <w:t xml:space="preserve">DISPOSICIONES FINALES</w:t>
      </w:r>
    </w:p>
    <w:p w:rsidR="00000000" w:rsidDel="00000000" w:rsidP="00000000" w:rsidRDefault="00000000" w:rsidRPr="00000000" w14:paraId="0000005C">
      <w:pPr>
        <w:spacing w:before="240" w:line="276" w:lineRule="auto"/>
        <w:jc w:val="both"/>
        <w:rPr>
          <w:rFonts w:ascii="Arial" w:cs="Arial" w:eastAsia="Arial" w:hAnsi="Arial"/>
          <w:b w:val="1"/>
          <w:sz w:val="20"/>
          <w:szCs w:val="20"/>
        </w:rPr>
      </w:pPr>
      <w:r w:rsidDel="00000000" w:rsidR="00000000" w:rsidRPr="00000000">
        <w:rPr>
          <w:rFonts w:ascii="Arial" w:cs="Arial" w:eastAsia="Arial" w:hAnsi="Arial"/>
          <w:sz w:val="20"/>
          <w:szCs w:val="20"/>
          <w:rtl w:val="0"/>
        </w:rPr>
        <w:t xml:space="preserve">Instituto Nacional de Contadores Públicos (INCP, s.f.)</w:t>
      </w:r>
      <w:r w:rsidDel="00000000" w:rsidR="00000000" w:rsidRPr="00000000">
        <w:rPr>
          <w:rtl w:val="0"/>
        </w:rPr>
      </w:r>
    </w:p>
    <w:p w:rsidR="00000000" w:rsidDel="00000000" w:rsidP="00000000" w:rsidRDefault="00000000" w:rsidRPr="00000000" w14:paraId="0000005D">
      <w:pPr>
        <w:spacing w:before="240" w:line="276" w:lineRule="auto"/>
        <w:jc w:val="both"/>
        <w:rPr>
          <w:rFonts w:ascii="Arial" w:cs="Arial" w:eastAsia="Arial" w:hAnsi="Arial"/>
          <w:color w:val="0000ff"/>
          <w:sz w:val="20"/>
          <w:szCs w:val="20"/>
          <w:u w:val="single"/>
        </w:rPr>
      </w:pPr>
      <w:r w:rsidDel="00000000" w:rsidR="00000000" w:rsidRPr="00000000">
        <w:rPr>
          <w:rFonts w:ascii="Arial" w:cs="Arial" w:eastAsia="Arial" w:hAnsi="Arial"/>
          <w:sz w:val="20"/>
          <w:szCs w:val="20"/>
          <w:rtl w:val="0"/>
        </w:rPr>
        <w:t xml:space="preserve">Es de resaltar la importancia de conocer el contenido del CST, para ello se invita a observar su estructura general a través del siguiente enlace: </w:t>
      </w:r>
      <w:hyperlink r:id="rId9">
        <w:r w:rsidDel="00000000" w:rsidR="00000000" w:rsidRPr="00000000">
          <w:rPr>
            <w:rFonts w:ascii="Arial" w:cs="Arial" w:eastAsia="Arial" w:hAnsi="Arial"/>
            <w:color w:val="0000ff"/>
            <w:sz w:val="20"/>
            <w:szCs w:val="20"/>
            <w:u w:val="single"/>
            <w:rtl w:val="0"/>
          </w:rPr>
          <w:t xml:space="preserve">http://www.suin-juriscol.gov.co/viewDocument.asp?ruta=Codigo/30019323</w:t>
        </w:r>
      </w:hyperlink>
      <w:r w:rsidDel="00000000" w:rsidR="00000000" w:rsidRPr="00000000">
        <w:rPr>
          <w:rtl w:val="0"/>
        </w:rPr>
      </w:r>
    </w:p>
    <w:p w:rsidR="00000000" w:rsidDel="00000000" w:rsidP="00000000" w:rsidRDefault="00000000" w:rsidRPr="00000000" w14:paraId="0000005E">
      <w:pPr>
        <w:spacing w:before="240" w:line="276" w:lineRule="auto"/>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1.1</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b w:val="1"/>
          <w:sz w:val="20"/>
          <w:szCs w:val="20"/>
          <w:rtl w:val="0"/>
        </w:rPr>
        <w:t xml:space="preserve">Política contable</w:t>
      </w:r>
      <w:r w:rsidDel="00000000" w:rsidR="00000000" w:rsidRPr="00000000">
        <w:rPr>
          <w:rtl w:val="0"/>
        </w:rPr>
      </w:r>
    </w:p>
    <w:p w:rsidR="00000000" w:rsidDel="00000000" w:rsidP="00000000" w:rsidRDefault="00000000" w:rsidRPr="00000000" w14:paraId="0000005F">
      <w:pPr>
        <w:spacing w:before="24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Es un conjunto de principios, reglas y procedimientos específicos que son adoptados por una entidad para preparar y realizar los estados o documentos contables.  (Moncayo, 2017)</w:t>
      </w:r>
    </w:p>
    <w:p w:rsidR="00000000" w:rsidDel="00000000" w:rsidP="00000000" w:rsidRDefault="00000000" w:rsidRPr="00000000" w14:paraId="00000060">
      <w:pPr>
        <w:spacing w:before="24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Consultando políticas contables de entidades, se encuentra la siguiente estructura, la cual es definida por las Normas Internacionales de la Información Financiera (NIIF):</w:t>
      </w:r>
    </w:p>
    <w:p w:rsidR="00000000" w:rsidDel="00000000" w:rsidP="00000000" w:rsidRDefault="00000000" w:rsidRPr="00000000" w14:paraId="00000061">
      <w:pPr>
        <w:spacing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2">
      <w:pPr>
        <w:numPr>
          <w:ilvl w:val="0"/>
          <w:numId w:val="3"/>
        </w:numPr>
        <w:spacing w:line="276" w:lineRule="auto"/>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Título de la política contable (nombre del tema que es tratado en el documento).</w:t>
      </w:r>
    </w:p>
    <w:p w:rsidR="00000000" w:rsidDel="00000000" w:rsidP="00000000" w:rsidRDefault="00000000" w:rsidRPr="00000000" w14:paraId="00000063">
      <w:pPr>
        <w:numPr>
          <w:ilvl w:val="0"/>
          <w:numId w:val="3"/>
        </w:numPr>
        <w:spacing w:line="276" w:lineRule="auto"/>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Historia del documento (nombre del documento, creado por, responsable de la actualización del documento, responsable del control del documento, aprobado por, fecha de aprobación).</w:t>
      </w:r>
    </w:p>
    <w:p w:rsidR="00000000" w:rsidDel="00000000" w:rsidP="00000000" w:rsidRDefault="00000000" w:rsidRPr="00000000" w14:paraId="00000064">
      <w:pPr>
        <w:numPr>
          <w:ilvl w:val="0"/>
          <w:numId w:val="3"/>
        </w:numPr>
        <w:spacing w:line="276" w:lineRule="auto"/>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Control de versiones (Versión No., fecha de vigencia, aprobación, comentarios).</w:t>
      </w:r>
    </w:p>
    <w:p w:rsidR="00000000" w:rsidDel="00000000" w:rsidP="00000000" w:rsidRDefault="00000000" w:rsidRPr="00000000" w14:paraId="00000065">
      <w:pPr>
        <w:numPr>
          <w:ilvl w:val="0"/>
          <w:numId w:val="3"/>
        </w:numPr>
        <w:spacing w:line="276" w:lineRule="auto"/>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Tabla de contenido.</w:t>
      </w:r>
    </w:p>
    <w:p w:rsidR="00000000" w:rsidDel="00000000" w:rsidP="00000000" w:rsidRDefault="00000000" w:rsidRPr="00000000" w14:paraId="00000066">
      <w:pPr>
        <w:numPr>
          <w:ilvl w:val="0"/>
          <w:numId w:val="3"/>
        </w:numPr>
        <w:spacing w:line="276" w:lineRule="auto"/>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Objetivo de la política (puede ser tomado de las NIIF como guía).</w:t>
      </w:r>
    </w:p>
    <w:p w:rsidR="00000000" w:rsidDel="00000000" w:rsidP="00000000" w:rsidRDefault="00000000" w:rsidRPr="00000000" w14:paraId="00000067">
      <w:pPr>
        <w:numPr>
          <w:ilvl w:val="0"/>
          <w:numId w:val="3"/>
        </w:numPr>
        <w:spacing w:line="276" w:lineRule="auto"/>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Alcance de la política contable (en qué casos aplica esta política contable y en qué casos no aplica).</w:t>
      </w:r>
    </w:p>
    <w:p w:rsidR="00000000" w:rsidDel="00000000" w:rsidP="00000000" w:rsidRDefault="00000000" w:rsidRPr="00000000" w14:paraId="00000068">
      <w:pPr>
        <w:numPr>
          <w:ilvl w:val="0"/>
          <w:numId w:val="3"/>
        </w:numPr>
        <w:spacing w:line="276" w:lineRule="auto"/>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Responsabilidades (preparación y mantenimiento en el tiempo de la política contable- preferiblemente debe ser un cargo y no una persona).</w:t>
      </w:r>
    </w:p>
    <w:p w:rsidR="00000000" w:rsidDel="00000000" w:rsidP="00000000" w:rsidRDefault="00000000" w:rsidRPr="00000000" w14:paraId="00000069">
      <w:pPr>
        <w:numPr>
          <w:ilvl w:val="0"/>
          <w:numId w:val="3"/>
        </w:numPr>
        <w:spacing w:line="276" w:lineRule="auto"/>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Normas aplicables NIIF aplicable, (normas legales locales que deben ser observadas).</w:t>
      </w:r>
    </w:p>
    <w:p w:rsidR="00000000" w:rsidDel="00000000" w:rsidP="00000000" w:rsidRDefault="00000000" w:rsidRPr="00000000" w14:paraId="0000006A">
      <w:pPr>
        <w:numPr>
          <w:ilvl w:val="0"/>
          <w:numId w:val="3"/>
        </w:numPr>
        <w:spacing w:line="276" w:lineRule="auto"/>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Definiciones (definiciones principales de los temas que serán tratados en la política contable).</w:t>
      </w:r>
    </w:p>
    <w:p w:rsidR="00000000" w:rsidDel="00000000" w:rsidP="00000000" w:rsidRDefault="00000000" w:rsidRPr="00000000" w14:paraId="0000006B">
      <w:pPr>
        <w:numPr>
          <w:ilvl w:val="0"/>
          <w:numId w:val="3"/>
        </w:numPr>
        <w:spacing w:line="276" w:lineRule="auto"/>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Principio de reconocimiento (normalmente se toma el principio de reconocimiento establecido en la NIIF correspondiente).</w:t>
      </w:r>
    </w:p>
    <w:p w:rsidR="00000000" w:rsidDel="00000000" w:rsidP="00000000" w:rsidRDefault="00000000" w:rsidRPr="00000000" w14:paraId="0000006C">
      <w:pPr>
        <w:numPr>
          <w:ilvl w:val="0"/>
          <w:numId w:val="3"/>
        </w:numPr>
        <w:spacing w:line="276" w:lineRule="auto"/>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Medición inicial y medición posterior (alternativa seleccionada por la entidad o la que debe ser seleccionada por exigencia de las NIIF).</w:t>
      </w:r>
    </w:p>
    <w:p w:rsidR="00000000" w:rsidDel="00000000" w:rsidP="00000000" w:rsidRDefault="00000000" w:rsidRPr="00000000" w14:paraId="0000006D">
      <w:pPr>
        <w:numPr>
          <w:ilvl w:val="0"/>
          <w:numId w:val="3"/>
        </w:numPr>
        <w:spacing w:line="276" w:lineRule="auto"/>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Revelaciones (las establecidas por las NIIF). </w:t>
      </w:r>
    </w:p>
    <w:p w:rsidR="00000000" w:rsidDel="00000000" w:rsidP="00000000" w:rsidRDefault="00000000" w:rsidRPr="00000000" w14:paraId="0000006E">
      <w:pPr>
        <w:spacing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F">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(Varón, 2014)</w:t>
      </w:r>
    </w:p>
    <w:p w:rsidR="00000000" w:rsidDel="00000000" w:rsidP="00000000" w:rsidRDefault="00000000" w:rsidRPr="00000000" w14:paraId="00000070">
      <w:pPr>
        <w:spacing w:line="276" w:lineRule="auto"/>
        <w:ind w:left="72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1">
      <w:pPr>
        <w:spacing w:line="276" w:lineRule="auto"/>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1.2. Contrato de trabajo, elementos y tipos de contrato de trabajo</w:t>
      </w:r>
      <w:r w:rsidDel="00000000" w:rsidR="00000000" w:rsidRPr="00000000">
        <w:rPr>
          <w:rtl w:val="0"/>
        </w:rPr>
      </w:r>
    </w:p>
    <w:p w:rsidR="00000000" w:rsidDel="00000000" w:rsidP="00000000" w:rsidRDefault="00000000" w:rsidRPr="00000000" w14:paraId="00000072">
      <w:pPr>
        <w:spacing w:before="240" w:line="276"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Definición contrato de trabajo</w:t>
      </w:r>
    </w:p>
    <w:p w:rsidR="00000000" w:rsidDel="00000000" w:rsidP="00000000" w:rsidRDefault="00000000" w:rsidRPr="00000000" w14:paraId="00000073">
      <w:pPr>
        <w:spacing w:before="24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De acuerdo con el CST en el Artículo 22, “Contrato de trabajo es aquel por el cual una persona natural se obliga a prestar un servicio personal a otra persona natural o jurídica, bajo la continuada dependencia o subordinación de la segunda y mediante la remuneración o salario” (Secretaría del Senado, 2020, art. 22)</w:t>
      </w:r>
    </w:p>
    <w:p w:rsidR="00000000" w:rsidDel="00000000" w:rsidP="00000000" w:rsidRDefault="00000000" w:rsidRPr="00000000" w14:paraId="00000074">
      <w:pPr>
        <w:spacing w:before="24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Es importante resaltar que se debe profundizar el tema relacionado en el CST.</w:t>
      </w:r>
    </w:p>
    <w:p w:rsidR="00000000" w:rsidDel="00000000" w:rsidP="00000000" w:rsidRDefault="00000000" w:rsidRPr="00000000" w14:paraId="00000075">
      <w:pPr>
        <w:spacing w:line="276"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76">
      <w:pPr>
        <w:spacing w:line="276"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77">
      <w:pPr>
        <w:spacing w:line="276"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78">
      <w:pPr>
        <w:spacing w:line="276"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79">
      <w:pPr>
        <w:spacing w:line="276" w:lineRule="auto"/>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Elementos del contrato de trabajo</w:t>
      </w:r>
      <w:r w:rsidDel="00000000" w:rsidR="00000000" w:rsidRPr="00000000">
        <w:rPr>
          <w:rtl w:val="0"/>
        </w:rPr>
      </w:r>
    </w:p>
    <w:p w:rsidR="00000000" w:rsidDel="00000000" w:rsidP="00000000" w:rsidRDefault="00000000" w:rsidRPr="00000000" w14:paraId="0000007A">
      <w:pPr>
        <w:spacing w:before="24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Todo contrato de trabajo deberá contener una serie de elementos que lo configuran legalmente; elementos que son esenciales en la concertación o convenio que pactan el empleador y trabajador, configurando la naturaleza de la relación laboral entre las partes.</w:t>
      </w:r>
    </w:p>
    <w:p w:rsidR="00000000" w:rsidDel="00000000" w:rsidP="00000000" w:rsidRDefault="00000000" w:rsidRPr="00000000" w14:paraId="0000007B">
      <w:pPr>
        <w:spacing w:before="24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Artículo 23 del CST señala los tres elementos que contiene un contrato de trabajo:</w:t>
      </w:r>
    </w:p>
    <w:p w:rsidR="00000000" w:rsidDel="00000000" w:rsidP="00000000" w:rsidRDefault="00000000" w:rsidRPr="00000000" w14:paraId="0000007C">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240" w:line="276" w:lineRule="auto"/>
        <w:ind w:left="108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La prestación personal del servicio</w:t>
      </w:r>
      <w:r w:rsidDel="00000000" w:rsidR="00000000" w:rsidRPr="00000000">
        <w:rPr>
          <w:rtl w:val="0"/>
        </w:rPr>
      </w:r>
    </w:p>
    <w:p w:rsidR="00000000" w:rsidDel="00000000" w:rsidP="00000000" w:rsidRDefault="00000000" w:rsidRPr="00000000" w14:paraId="0000007D">
      <w:pPr>
        <w:spacing w:before="24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primer elemento de un contrato de trabajo es la prestación personal del servicio por parte del trabajador.</w:t>
      </w:r>
      <w:r w:rsidDel="00000000" w:rsidR="00000000" w:rsidRPr="00000000">
        <w:rPr>
          <w:rFonts w:ascii="Arial" w:cs="Arial" w:eastAsia="Arial" w:hAnsi="Arial"/>
          <w:b w:val="1"/>
          <w:sz w:val="20"/>
          <w:szCs w:val="20"/>
          <w:rtl w:val="0"/>
        </w:rPr>
        <w:t xml:space="preserve"> “La actividad personal del trabajador, es decir, realizada por sí mismo”, </w:t>
      </w:r>
      <w:r w:rsidDel="00000000" w:rsidR="00000000" w:rsidRPr="00000000">
        <w:rPr>
          <w:rFonts w:ascii="Arial" w:cs="Arial" w:eastAsia="Arial" w:hAnsi="Arial"/>
          <w:sz w:val="20"/>
          <w:szCs w:val="20"/>
          <w:rtl w:val="0"/>
        </w:rPr>
        <w:t xml:space="preserve">según el CST.</w:t>
      </w:r>
    </w:p>
    <w:p w:rsidR="00000000" w:rsidDel="00000000" w:rsidP="00000000" w:rsidRDefault="00000000" w:rsidRPr="00000000" w14:paraId="0000007E">
      <w:pPr>
        <w:spacing w:before="24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En otras palabras, se podría decir que el trabajador debe realizar el trabajo contratado de forma personalizada, de modo que la ejecución no puede ser delegada a un tercero. </w:t>
      </w:r>
    </w:p>
    <w:p w:rsidR="00000000" w:rsidDel="00000000" w:rsidP="00000000" w:rsidRDefault="00000000" w:rsidRPr="00000000" w14:paraId="0000007F">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240" w:line="276" w:lineRule="auto"/>
        <w:ind w:left="108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La continuada subordinación</w:t>
      </w:r>
      <w:r w:rsidDel="00000000" w:rsidR="00000000" w:rsidRPr="00000000">
        <w:rPr>
          <w:rtl w:val="0"/>
        </w:rPr>
      </w:r>
    </w:p>
    <w:p w:rsidR="00000000" w:rsidDel="00000000" w:rsidP="00000000" w:rsidRDefault="00000000" w:rsidRPr="00000000" w14:paraId="00000080">
      <w:pPr>
        <w:shd w:fill="ffffff" w:val="clear"/>
        <w:spacing w:before="24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Es el segundo elemento de un contrato de trabajo, que se podría definir como el deber de un trabajador de obedecer las instrucciones y órdenes que el empleador le formule y donde el trabajador no tiene autonomía ni libertad respecto al cómo y cuándo debe hacer el trabajo para el cual fue contratado. </w:t>
      </w:r>
    </w:p>
    <w:p w:rsidR="00000000" w:rsidDel="00000000" w:rsidP="00000000" w:rsidRDefault="00000000" w:rsidRPr="00000000" w14:paraId="00000081">
      <w:pPr>
        <w:spacing w:before="24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CST la define así:</w:t>
      </w:r>
    </w:p>
    <w:p w:rsidR="00000000" w:rsidDel="00000000" w:rsidP="00000000" w:rsidRDefault="00000000" w:rsidRPr="00000000" w14:paraId="00000082">
      <w:pPr>
        <w:shd w:fill="ffffff" w:val="clear"/>
        <w:spacing w:before="240" w:line="276" w:lineRule="auto"/>
        <w:jc w:val="both"/>
        <w:rPr>
          <w:rFonts w:ascii="Arial" w:cs="Arial" w:eastAsia="Arial" w:hAnsi="Arial"/>
          <w:color w:val="000000"/>
          <w:sz w:val="20"/>
          <w:szCs w:val="20"/>
        </w:rPr>
      </w:pPr>
      <w:r w:rsidDel="00000000" w:rsidR="00000000" w:rsidRPr="00000000">
        <w:rPr>
          <w:rFonts w:ascii="Arial" w:cs="Arial" w:eastAsia="Arial" w:hAnsi="Arial"/>
          <w:b w:val="1"/>
          <w:sz w:val="20"/>
          <w:szCs w:val="20"/>
          <w:rtl w:val="0"/>
        </w:rPr>
        <w:t xml:space="preserve">“</w:t>
      </w:r>
      <w:r w:rsidDel="00000000" w:rsidR="00000000" w:rsidRPr="00000000">
        <w:rPr>
          <w:rFonts w:ascii="Arial" w:cs="Arial" w:eastAsia="Arial" w:hAnsi="Arial"/>
          <w:sz w:val="20"/>
          <w:szCs w:val="20"/>
          <w:rtl w:val="0"/>
        </w:rPr>
        <w:t xml:space="preserve">La continuada subordinación o dependencia del trabajador respecto del empleador que faculta a este para exigirle el cumplimiento de órdenes, en cualquier momento, en cuanto al modo, tiempo, cantidad de trabajo, e imponerle reglamentos, la cual debe mantenerse por todo el tiempo de duración del contrato. Todo ello sin que afecte el honor, la dignidad y los derechos mínimos del trabajador en concordancia con los tratados o convenios internacionales que sobre derechos humanos relativos a la materia obliguen al país”.</w:t>
      </w:r>
      <w:r w:rsidDel="00000000" w:rsidR="00000000" w:rsidRPr="00000000">
        <w:rPr>
          <w:rFonts w:ascii="Arial" w:cs="Arial" w:eastAsia="Arial" w:hAnsi="Arial"/>
          <w:b w:val="1"/>
          <w:sz w:val="20"/>
          <w:szCs w:val="20"/>
          <w:rtl w:val="0"/>
        </w:rPr>
        <w:t xml:space="preserve"> (</w:t>
      </w:r>
      <w:r w:rsidDel="00000000" w:rsidR="00000000" w:rsidRPr="00000000">
        <w:rPr>
          <w:rFonts w:ascii="Arial" w:cs="Arial" w:eastAsia="Arial" w:hAnsi="Arial"/>
          <w:color w:val="000000"/>
          <w:sz w:val="20"/>
          <w:szCs w:val="20"/>
          <w:rtl w:val="0"/>
        </w:rPr>
        <w:t xml:space="preserve">INCP, s.f.).</w:t>
      </w:r>
    </w:p>
    <w:p w:rsidR="00000000" w:rsidDel="00000000" w:rsidP="00000000" w:rsidRDefault="00000000" w:rsidRPr="00000000" w14:paraId="00000083">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240" w:line="276" w:lineRule="auto"/>
        <w:ind w:left="1080"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La retribución o remuneración del servicio</w:t>
      </w:r>
    </w:p>
    <w:p w:rsidR="00000000" w:rsidDel="00000000" w:rsidP="00000000" w:rsidRDefault="00000000" w:rsidRPr="00000000" w14:paraId="00000084">
      <w:pPr>
        <w:spacing w:before="24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Por último, se puede afirmar que cuando existe un contrato bilateral y oneroso, se confirma el derecho a una remuneración o pago por realizar una labor.</w:t>
      </w:r>
    </w:p>
    <w:p w:rsidR="00000000" w:rsidDel="00000000" w:rsidP="00000000" w:rsidRDefault="00000000" w:rsidRPr="00000000" w14:paraId="00000085">
      <w:pPr>
        <w:spacing w:before="240" w:line="276" w:lineRule="auto"/>
        <w:jc w:val="both"/>
        <w:rPr>
          <w:rFonts w:ascii="Arial" w:cs="Arial" w:eastAsia="Arial" w:hAnsi="Arial"/>
          <w:b w:val="1"/>
          <w:sz w:val="20"/>
          <w:szCs w:val="20"/>
        </w:rPr>
      </w:pPr>
      <w:r w:rsidDel="00000000" w:rsidR="00000000" w:rsidRPr="00000000">
        <w:rPr>
          <w:rFonts w:ascii="Arial" w:cs="Arial" w:eastAsia="Arial" w:hAnsi="Arial"/>
          <w:sz w:val="20"/>
          <w:szCs w:val="20"/>
          <w:rtl w:val="0"/>
        </w:rPr>
        <w:t xml:space="preserve">En cuanto a lo que afirma la norma, esta lo define como: “</w:t>
      </w:r>
      <w:r w:rsidDel="00000000" w:rsidR="00000000" w:rsidRPr="00000000">
        <w:rPr>
          <w:rFonts w:ascii="Arial" w:cs="Arial" w:eastAsia="Arial" w:hAnsi="Arial"/>
          <w:b w:val="1"/>
          <w:sz w:val="20"/>
          <w:szCs w:val="20"/>
          <w:rtl w:val="0"/>
        </w:rPr>
        <w:t xml:space="preserve">Un salario como retribución del servicio”. (</w:t>
      </w:r>
      <w:r w:rsidDel="00000000" w:rsidR="00000000" w:rsidRPr="00000000">
        <w:rPr>
          <w:rFonts w:ascii="Arial" w:cs="Arial" w:eastAsia="Arial" w:hAnsi="Arial"/>
          <w:color w:val="000000"/>
          <w:sz w:val="20"/>
          <w:szCs w:val="20"/>
          <w:rtl w:val="0"/>
        </w:rPr>
        <w:t xml:space="preserve">INCP, s.f.)</w:t>
      </w:r>
      <w:r w:rsidDel="00000000" w:rsidR="00000000" w:rsidRPr="00000000">
        <w:rPr>
          <w:rtl w:val="0"/>
        </w:rPr>
      </w:r>
    </w:p>
    <w:p w:rsidR="00000000" w:rsidDel="00000000" w:rsidP="00000000" w:rsidRDefault="00000000" w:rsidRPr="00000000" w14:paraId="00000086">
      <w:pPr>
        <w:spacing w:before="24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Finalmente, para profundizar en los temas propuestos en el CST, se sugiere ingresar a través del siguiente enlace:</w:t>
      </w:r>
    </w:p>
    <w:p w:rsidR="00000000" w:rsidDel="00000000" w:rsidP="00000000" w:rsidRDefault="00000000" w:rsidRPr="00000000" w14:paraId="00000087">
      <w:pPr>
        <w:spacing w:before="240" w:line="276" w:lineRule="auto"/>
        <w:jc w:val="center"/>
        <w:rPr>
          <w:rFonts w:ascii="Arial" w:cs="Arial" w:eastAsia="Arial" w:hAnsi="Arial"/>
          <w:sz w:val="20"/>
          <w:szCs w:val="20"/>
        </w:rPr>
      </w:pPr>
      <w:r w:rsidDel="00000000" w:rsidR="00000000" w:rsidRPr="00000000">
        <w:rPr>
          <w:rFonts w:ascii="Arial" w:cs="Arial" w:eastAsia="Arial" w:hAnsi="Arial"/>
          <w:sz w:val="20"/>
          <w:szCs w:val="20"/>
        </w:rPr>
        <w:drawing>
          <wp:inline distB="0" distT="0" distL="0" distR="0">
            <wp:extent cx="684344" cy="684344"/>
            <wp:effectExtent b="0" l="0" r="0" t="0"/>
            <wp:docPr descr="Libros en una estantería con relleno sólido" id="84" name="image4.png"/>
            <a:graphic>
              <a:graphicData uri="http://schemas.openxmlformats.org/drawingml/2006/picture">
                <pic:pic>
                  <pic:nvPicPr>
                    <pic:cNvPr descr="Libros en una estantería con relleno sólido" id="0" name="image4.png"/>
                    <pic:cNvPicPr preferRelativeResize="0"/>
                  </pic:nvPicPr>
                  <pic:blipFill>
                    <a:blip r:embed="rId10"/>
                    <a:srcRect b="0" l="0" r="0" t="0"/>
                    <a:stretch>
                      <a:fillRect/>
                    </a:stretch>
                  </pic:blipFill>
                  <pic:spPr>
                    <a:xfrm>
                      <a:off x="0" y="0"/>
                      <a:ext cx="684344" cy="684344"/>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spacing w:before="24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Secretaría del Senado. </w:t>
      </w:r>
      <w:hyperlink r:id="rId11">
        <w:r w:rsidDel="00000000" w:rsidR="00000000" w:rsidRPr="00000000">
          <w:rPr>
            <w:rFonts w:ascii="Arial" w:cs="Arial" w:eastAsia="Arial" w:hAnsi="Arial"/>
            <w:color w:val="0000ff"/>
            <w:sz w:val="20"/>
            <w:szCs w:val="20"/>
            <w:u w:val="single"/>
            <w:rtl w:val="0"/>
          </w:rPr>
          <w:t xml:space="preserve">http://www.secretariasenado.gov.co/senado/basedoc/codigo_sustantivo_trabajo.html</w:t>
        </w:r>
      </w:hyperlink>
      <w:r w:rsidDel="00000000" w:rsidR="00000000" w:rsidRPr="00000000">
        <w:rPr>
          <w:rtl w:val="0"/>
        </w:rPr>
      </w:r>
    </w:p>
    <w:p w:rsidR="00000000" w:rsidDel="00000000" w:rsidP="00000000" w:rsidRDefault="00000000" w:rsidRPr="00000000" w14:paraId="00000089">
      <w:pPr>
        <w:spacing w:before="24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Cuando se consagren los tres elementos anteriormente comentados, se configura la existencia de un contrato de trabajo ante la ley, independientemente del nombre que se utilice en la relación contractual. </w:t>
      </w:r>
    </w:p>
    <w:p w:rsidR="00000000" w:rsidDel="00000000" w:rsidP="00000000" w:rsidRDefault="00000000" w:rsidRPr="00000000" w14:paraId="0000008A">
      <w:pPr>
        <w:spacing w:before="240" w:line="276" w:lineRule="auto"/>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Tipos de contrato de trabajo</w:t>
      </w:r>
      <w:r w:rsidDel="00000000" w:rsidR="00000000" w:rsidRPr="00000000">
        <w:rPr>
          <w:rtl w:val="0"/>
        </w:rPr>
      </w:r>
    </w:p>
    <w:p w:rsidR="00000000" w:rsidDel="00000000" w:rsidP="00000000" w:rsidRDefault="00000000" w:rsidRPr="00000000" w14:paraId="0000008B">
      <w:pPr>
        <w:spacing w:before="24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Los contratos de trabajo en Colombia se pueden clasificar en:</w:t>
      </w:r>
    </w:p>
    <w:p w:rsidR="00000000" w:rsidDel="00000000" w:rsidP="00000000" w:rsidRDefault="00000000" w:rsidRPr="00000000" w14:paraId="0000008C">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240" w:line="276" w:lineRule="auto"/>
        <w:ind w:left="108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Accidental o transitorio: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es un contrato que se realiza por una actividad determinada para suplir una necesidad momentánea. Su duración es máxima de un mes. </w:t>
      </w:r>
    </w:p>
    <w:p w:rsidR="00000000" w:rsidDel="00000000" w:rsidP="00000000" w:rsidRDefault="00000000" w:rsidRPr="00000000" w14:paraId="0000008D">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 obra o labor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es un contrato donde se realizan actividades específicas, su duración tiene un término equivalente a la duración de la obra.</w:t>
      </w:r>
      <w:r w:rsidDel="00000000" w:rsidR="00000000" w:rsidRPr="00000000">
        <w:rPr>
          <w:rtl w:val="0"/>
        </w:rPr>
      </w:r>
    </w:p>
    <w:p w:rsidR="00000000" w:rsidDel="00000000" w:rsidP="00000000" w:rsidRDefault="00000000" w:rsidRPr="00000000" w14:paraId="0000008E">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 término fijo: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es el acuerdo entre empleador y trabajador, su duración tiene una fecha específica, la cual no puede exceder de tres años.</w:t>
      </w:r>
    </w:p>
    <w:p w:rsidR="00000000" w:rsidDel="00000000" w:rsidP="00000000" w:rsidRDefault="00000000" w:rsidRPr="00000000" w14:paraId="0000008F">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 término indefinido: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es el contrato que no establece duración del contrato. (Carmen y Gudiño, 2014, p. 16)</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90">
      <w:pPr>
        <w:spacing w:before="24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Existen otros contratos de trabajo, los cuales se relacionan a continuación:</w:t>
      </w:r>
    </w:p>
    <w:p w:rsidR="00000000" w:rsidDel="00000000" w:rsidP="00000000" w:rsidRDefault="00000000" w:rsidRPr="00000000" w14:paraId="00000091">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240" w:line="276" w:lineRule="auto"/>
        <w:ind w:left="108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Contrato de prestación de servicio</w:t>
      </w:r>
    </w:p>
    <w:p w:rsidR="00000000" w:rsidDel="00000000" w:rsidP="00000000" w:rsidRDefault="00000000" w:rsidRPr="00000000" w14:paraId="00000092">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Contrato de dirección, manejo y confianza</w:t>
      </w:r>
    </w:p>
    <w:p w:rsidR="00000000" w:rsidDel="00000000" w:rsidP="00000000" w:rsidRDefault="00000000" w:rsidRPr="00000000" w14:paraId="00000093">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Contrato de aprendizaje</w:t>
      </w:r>
    </w:p>
    <w:p w:rsidR="00000000" w:rsidDel="00000000" w:rsidP="00000000" w:rsidRDefault="00000000" w:rsidRPr="00000000" w14:paraId="00000094">
      <w:pPr>
        <w:spacing w:before="24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Con el fin de ampliar los conceptos, se requiere explorar el siguiente enlace sobre los conceptos normativos:</w:t>
      </w:r>
    </w:p>
    <w:p w:rsidR="00000000" w:rsidDel="00000000" w:rsidP="00000000" w:rsidRDefault="00000000" w:rsidRPr="00000000" w14:paraId="00000095">
      <w:pPr>
        <w:spacing w:before="240" w:line="276" w:lineRule="auto"/>
        <w:jc w:val="center"/>
        <w:rPr>
          <w:rFonts w:ascii="Arial" w:cs="Arial" w:eastAsia="Arial" w:hAnsi="Arial"/>
          <w:sz w:val="20"/>
          <w:szCs w:val="2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2659380</wp:posOffset>
            </wp:positionH>
            <wp:positionV relativeFrom="paragraph">
              <wp:posOffset>195580</wp:posOffset>
            </wp:positionV>
            <wp:extent cx="717550" cy="717550"/>
            <wp:effectExtent b="0" l="0" r="0" t="0"/>
            <wp:wrapSquare wrapText="bothSides" distB="0" distT="0" distL="114300" distR="114300"/>
            <wp:docPr descr="Libros en una estantería con relleno sólido" id="85" name="image4.png"/>
            <a:graphic>
              <a:graphicData uri="http://schemas.openxmlformats.org/drawingml/2006/picture">
                <pic:pic>
                  <pic:nvPicPr>
                    <pic:cNvPr descr="Libros en una estantería con relleno sólido" id="0" name="image4.png"/>
                    <pic:cNvPicPr preferRelativeResize="0"/>
                  </pic:nvPicPr>
                  <pic:blipFill>
                    <a:blip r:embed="rId10"/>
                    <a:srcRect b="0" l="0" r="0" t="0"/>
                    <a:stretch>
                      <a:fillRect/>
                    </a:stretch>
                  </pic:blipFill>
                  <pic:spPr>
                    <a:xfrm>
                      <a:off x="0" y="0"/>
                      <a:ext cx="717550" cy="717550"/>
                    </a:xfrm>
                    <a:prstGeom prst="rect"/>
                    <a:ln/>
                  </pic:spPr>
                </pic:pic>
              </a:graphicData>
            </a:graphic>
          </wp:anchor>
        </w:drawing>
      </w:r>
    </w:p>
    <w:p w:rsidR="00000000" w:rsidDel="00000000" w:rsidP="00000000" w:rsidRDefault="00000000" w:rsidRPr="00000000" w14:paraId="00000096">
      <w:pPr>
        <w:spacing w:before="240"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7">
      <w:pPr>
        <w:spacing w:before="240"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8">
      <w:pPr>
        <w:spacing w:before="24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Ministerio de Trabajo. </w:t>
      </w:r>
      <w:hyperlink r:id="rId12">
        <w:r w:rsidDel="00000000" w:rsidR="00000000" w:rsidRPr="00000000">
          <w:rPr>
            <w:rFonts w:ascii="Arial" w:cs="Arial" w:eastAsia="Arial" w:hAnsi="Arial"/>
            <w:color w:val="0000ff"/>
            <w:sz w:val="20"/>
            <w:szCs w:val="20"/>
            <w:u w:val="single"/>
            <w:rtl w:val="0"/>
          </w:rPr>
          <w:t xml:space="preserve">https://www.mintrabajo.gov.co/normatividad/leyes-y-decretos-ley/codigos</w:t>
        </w:r>
      </w:hyperlink>
      <w:r w:rsidDel="00000000" w:rsidR="00000000" w:rsidRPr="00000000">
        <w:rPr>
          <w:rtl w:val="0"/>
        </w:rPr>
      </w:r>
    </w:p>
    <w:p w:rsidR="00000000" w:rsidDel="00000000" w:rsidP="00000000" w:rsidRDefault="00000000" w:rsidRPr="00000000" w14:paraId="00000099">
      <w:pPr>
        <w:spacing w:before="240" w:line="276" w:lineRule="auto"/>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Afiance los conceptos.</w:t>
      </w:r>
      <w:r w:rsidDel="00000000" w:rsidR="00000000" w:rsidRPr="00000000">
        <w:rPr>
          <w:rFonts w:ascii="Arial" w:cs="Arial" w:eastAsia="Arial" w:hAnsi="Arial"/>
          <w:sz w:val="20"/>
          <w:szCs w:val="20"/>
          <w:rtl w:val="0"/>
        </w:rPr>
        <w:t xml:space="preserve"> Se invita a desarrollar la siguiente actividad, para fortalecer los conocimientos. Consiste en relacionar el número que corresponde a la clase de contrato con sus características, escribiendo el numeral al que corresponde en la columna No.</w:t>
      </w:r>
    </w:p>
    <w:p w:rsidR="00000000" w:rsidDel="00000000" w:rsidP="00000000" w:rsidRDefault="00000000" w:rsidRPr="00000000" w14:paraId="0000009A">
      <w:pPr>
        <w:spacing w:before="240" w:line="276" w:lineRule="auto"/>
        <w:jc w:val="both"/>
        <w:rPr>
          <w:rFonts w:ascii="Arial" w:cs="Arial" w:eastAsia="Arial" w:hAnsi="Arial"/>
          <w:color w:val="0000ff"/>
          <w:sz w:val="20"/>
          <w:szCs w:val="20"/>
          <w:u w:val="single"/>
        </w:rPr>
      </w:pPr>
      <w:r w:rsidDel="00000000" w:rsidR="00000000" w:rsidRPr="00000000">
        <w:rPr>
          <w:rFonts w:ascii="Arial" w:cs="Arial" w:eastAsia="Arial" w:hAnsi="Arial"/>
          <w:sz w:val="20"/>
          <w:szCs w:val="20"/>
          <w:rtl w:val="0"/>
        </w:rPr>
        <w:t xml:space="preserve">Para su elaboración, se puede indagar en el siguiente libro: </w:t>
      </w:r>
      <w:r w:rsidDel="00000000" w:rsidR="00000000" w:rsidRPr="00000000">
        <w:rPr>
          <w:rFonts w:ascii="Arial" w:cs="Arial" w:eastAsia="Arial" w:hAnsi="Arial"/>
          <w:i w:val="1"/>
          <w:sz w:val="20"/>
          <w:szCs w:val="20"/>
          <w:rtl w:val="0"/>
        </w:rPr>
        <w:t xml:space="preserve">Contabilidad universitaria</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sz w:val="20"/>
          <w:szCs w:val="20"/>
          <w:rtl w:val="0"/>
        </w:rPr>
        <w:t xml:space="preserve">Carmen y Gudiño (2014). </w:t>
      </w:r>
      <w:hyperlink r:id="rId13">
        <w:r w:rsidDel="00000000" w:rsidR="00000000" w:rsidRPr="00000000">
          <w:rPr>
            <w:rFonts w:ascii="Arial" w:cs="Arial" w:eastAsia="Arial" w:hAnsi="Arial"/>
            <w:color w:val="0000ff"/>
            <w:sz w:val="20"/>
            <w:szCs w:val="20"/>
            <w:u w:val="single"/>
            <w:rtl w:val="0"/>
          </w:rPr>
          <w:t xml:space="preserve">http://www.ebooks7-24.com.bdigital.sena.edu.co/?il=105</w:t>
        </w:r>
      </w:hyperlink>
      <w:r w:rsidDel="00000000" w:rsidR="00000000" w:rsidRPr="00000000">
        <w:rPr>
          <w:rtl w:val="0"/>
        </w:rPr>
      </w:r>
    </w:p>
    <w:p w:rsidR="00000000" w:rsidDel="00000000" w:rsidP="00000000" w:rsidRDefault="00000000" w:rsidRPr="00000000" w14:paraId="0000009B">
      <w:pPr>
        <w:spacing w:before="240"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C">
      <w:pPr>
        <w:spacing w:before="24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ing</w:t>
      </w:r>
    </w:p>
    <w:p w:rsidR="00000000" w:rsidDel="00000000" w:rsidP="00000000" w:rsidRDefault="00000000" w:rsidRPr="00000000" w14:paraId="0000009D">
      <w:pPr>
        <w:spacing w:before="24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Ejemplo:</w:t>
      </w:r>
    </w:p>
    <w:p w:rsidR="00000000" w:rsidDel="00000000" w:rsidP="00000000" w:rsidRDefault="00000000" w:rsidRPr="00000000" w14:paraId="0000009E">
      <w:pPr>
        <w:spacing w:line="276" w:lineRule="auto"/>
        <w:jc w:val="both"/>
        <w:rPr>
          <w:rFonts w:ascii="Arial" w:cs="Arial" w:eastAsia="Arial" w:hAnsi="Arial"/>
          <w:sz w:val="20"/>
          <w:szCs w:val="20"/>
        </w:rPr>
      </w:pPr>
      <w:r w:rsidDel="00000000" w:rsidR="00000000" w:rsidRPr="00000000">
        <w:rPr>
          <w:rtl w:val="0"/>
        </w:rPr>
      </w:r>
    </w:p>
    <w:tbl>
      <w:tblPr>
        <w:tblStyle w:val="Table5"/>
        <w:tblW w:w="9923.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421"/>
        <w:gridCol w:w="2840"/>
        <w:gridCol w:w="796"/>
        <w:gridCol w:w="5866"/>
        <w:tblGridChange w:id="0">
          <w:tblGrid>
            <w:gridCol w:w="421"/>
            <w:gridCol w:w="2840"/>
            <w:gridCol w:w="796"/>
            <w:gridCol w:w="5866"/>
          </w:tblGrid>
        </w:tblGridChange>
      </w:tblGrid>
      <w:tr>
        <w:trPr>
          <w:trHeight w:val="449" w:hRule="atLeast"/>
        </w:trPr>
        <w:tc>
          <w:tcPr/>
          <w:p w:rsidR="00000000" w:rsidDel="00000000" w:rsidP="00000000" w:rsidRDefault="00000000" w:rsidRPr="00000000" w14:paraId="0000009F">
            <w:pPr>
              <w:spacing w:before="240" w:line="276" w:lineRule="auto"/>
              <w:jc w:val="both"/>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A0">
            <w:pPr>
              <w:spacing w:before="24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Clase de contrato</w:t>
            </w:r>
          </w:p>
        </w:tc>
        <w:tc>
          <w:tcPr/>
          <w:p w:rsidR="00000000" w:rsidDel="00000000" w:rsidP="00000000" w:rsidRDefault="00000000" w:rsidRPr="00000000" w14:paraId="000000A1">
            <w:pPr>
              <w:spacing w:before="24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No.</w:t>
            </w:r>
          </w:p>
        </w:tc>
        <w:tc>
          <w:tcPr/>
          <w:p w:rsidR="00000000" w:rsidDel="00000000" w:rsidP="00000000" w:rsidRDefault="00000000" w:rsidRPr="00000000" w14:paraId="000000A2">
            <w:pPr>
              <w:spacing w:before="24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Características generales</w:t>
            </w:r>
          </w:p>
        </w:tc>
      </w:tr>
      <w:tr>
        <w:trPr>
          <w:trHeight w:val="340" w:hRule="atLeast"/>
        </w:trPr>
        <w:tc>
          <w:tcPr/>
          <w:p w:rsidR="00000000" w:rsidDel="00000000" w:rsidP="00000000" w:rsidRDefault="00000000" w:rsidRPr="00000000" w14:paraId="000000A3">
            <w:pPr>
              <w:spacing w:before="24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p w:rsidR="00000000" w:rsidDel="00000000" w:rsidP="00000000" w:rsidRDefault="00000000" w:rsidRPr="00000000" w14:paraId="000000A4">
            <w:pPr>
              <w:spacing w:before="240"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Accidental o transitorio</w:t>
            </w:r>
          </w:p>
        </w:tc>
        <w:tc>
          <w:tcPr/>
          <w:p w:rsidR="00000000" w:rsidDel="00000000" w:rsidP="00000000" w:rsidRDefault="00000000" w:rsidRPr="00000000" w14:paraId="000000A5">
            <w:pPr>
              <w:spacing w:before="240" w:line="276" w:lineRule="auto"/>
              <w:jc w:val="both"/>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A6">
            <w:pPr>
              <w:spacing w:before="24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Contratos inferiores a un año, solo se podrán prorrogar hasta tres veces por periodos iguales o inferiores.</w:t>
            </w:r>
          </w:p>
        </w:tc>
      </w:tr>
      <w:tr>
        <w:trPr>
          <w:trHeight w:val="340" w:hRule="atLeast"/>
        </w:trPr>
        <w:tc>
          <w:tcPr/>
          <w:p w:rsidR="00000000" w:rsidDel="00000000" w:rsidP="00000000" w:rsidRDefault="00000000" w:rsidRPr="00000000" w14:paraId="000000A7">
            <w:pPr>
              <w:spacing w:before="240" w:line="276" w:lineRule="auto"/>
              <w:jc w:val="both"/>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A8">
            <w:pPr>
              <w:spacing w:before="240" w:line="276" w:lineRule="auto"/>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0A9">
            <w:pPr>
              <w:spacing w:before="240" w:line="276" w:lineRule="auto"/>
              <w:jc w:val="both"/>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AA">
            <w:pPr>
              <w:spacing w:before="24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Derecho al pago de prestaciones sociales en proporción al tiempo laborado.</w:t>
            </w:r>
          </w:p>
        </w:tc>
      </w:tr>
      <w:tr>
        <w:trPr>
          <w:trHeight w:val="340" w:hRule="atLeast"/>
        </w:trPr>
        <w:tc>
          <w:tcPr/>
          <w:p w:rsidR="00000000" w:rsidDel="00000000" w:rsidP="00000000" w:rsidRDefault="00000000" w:rsidRPr="00000000" w14:paraId="000000AB">
            <w:pPr>
              <w:spacing w:before="240" w:line="276" w:lineRule="auto"/>
              <w:jc w:val="both"/>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AC">
            <w:pPr>
              <w:spacing w:before="240" w:line="276" w:lineRule="auto"/>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0AD">
            <w:pPr>
              <w:spacing w:before="240" w:line="276" w:lineRule="auto"/>
              <w:jc w:val="both"/>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AE">
            <w:pPr>
              <w:spacing w:before="24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Empleador puede terminar el contrato reconociendo indemnización, según la ley.</w:t>
            </w:r>
          </w:p>
        </w:tc>
      </w:tr>
      <w:tr>
        <w:trPr>
          <w:trHeight w:val="278" w:hRule="atLeast"/>
        </w:trPr>
        <w:tc>
          <w:tcPr/>
          <w:p w:rsidR="00000000" w:rsidDel="00000000" w:rsidP="00000000" w:rsidRDefault="00000000" w:rsidRPr="00000000" w14:paraId="000000AF">
            <w:pPr>
              <w:spacing w:before="24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w:t>
            </w:r>
          </w:p>
        </w:tc>
        <w:tc>
          <w:tcPr/>
          <w:p w:rsidR="00000000" w:rsidDel="00000000" w:rsidP="00000000" w:rsidRDefault="00000000" w:rsidRPr="00000000" w14:paraId="000000B0">
            <w:pPr>
              <w:spacing w:before="240"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 obra o labor</w:t>
            </w:r>
          </w:p>
        </w:tc>
        <w:tc>
          <w:tcPr/>
          <w:p w:rsidR="00000000" w:rsidDel="00000000" w:rsidP="00000000" w:rsidRDefault="00000000" w:rsidRPr="00000000" w14:paraId="000000B1">
            <w:pPr>
              <w:spacing w:before="240" w:line="276" w:lineRule="auto"/>
              <w:jc w:val="both"/>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B2">
            <w:pPr>
              <w:spacing w:before="24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La duración del contrato debe ser inferior a un mes.</w:t>
            </w:r>
          </w:p>
        </w:tc>
      </w:tr>
      <w:tr>
        <w:trPr>
          <w:trHeight w:val="340" w:hRule="atLeast"/>
        </w:trPr>
        <w:tc>
          <w:tcPr/>
          <w:p w:rsidR="00000000" w:rsidDel="00000000" w:rsidP="00000000" w:rsidRDefault="00000000" w:rsidRPr="00000000" w14:paraId="000000B3">
            <w:pPr>
              <w:spacing w:before="240" w:line="276" w:lineRule="auto"/>
              <w:jc w:val="both"/>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B4">
            <w:pPr>
              <w:spacing w:before="240" w:line="276" w:lineRule="auto"/>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0B5">
            <w:pPr>
              <w:spacing w:before="240" w:line="276" w:lineRule="auto"/>
              <w:jc w:val="both"/>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B6">
            <w:pPr>
              <w:spacing w:before="24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Las partes no determinan su duración.</w:t>
            </w:r>
          </w:p>
        </w:tc>
      </w:tr>
      <w:tr>
        <w:trPr>
          <w:trHeight w:val="340" w:hRule="atLeast"/>
        </w:trPr>
        <w:tc>
          <w:tcPr/>
          <w:p w:rsidR="00000000" w:rsidDel="00000000" w:rsidP="00000000" w:rsidRDefault="00000000" w:rsidRPr="00000000" w14:paraId="000000B7">
            <w:pPr>
              <w:spacing w:before="240" w:line="276" w:lineRule="auto"/>
              <w:jc w:val="both"/>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B8">
            <w:pPr>
              <w:spacing w:before="240" w:line="276" w:lineRule="auto"/>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0B9">
            <w:pPr>
              <w:spacing w:before="240" w:line="276" w:lineRule="auto"/>
              <w:jc w:val="both"/>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BA">
            <w:pPr>
              <w:spacing w:before="24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No devengan prestaciones sociales.</w:t>
            </w:r>
          </w:p>
        </w:tc>
      </w:tr>
      <w:tr>
        <w:trPr>
          <w:trHeight w:val="340" w:hRule="atLeast"/>
        </w:trPr>
        <w:tc>
          <w:tcPr/>
          <w:p w:rsidR="00000000" w:rsidDel="00000000" w:rsidP="00000000" w:rsidRDefault="00000000" w:rsidRPr="00000000" w14:paraId="000000BB">
            <w:pPr>
              <w:spacing w:before="24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3</w:t>
            </w:r>
          </w:p>
        </w:tc>
        <w:tc>
          <w:tcPr/>
          <w:p w:rsidR="00000000" w:rsidDel="00000000" w:rsidP="00000000" w:rsidRDefault="00000000" w:rsidRPr="00000000" w14:paraId="000000BC">
            <w:pPr>
              <w:spacing w:before="240"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 término fijo</w:t>
            </w:r>
          </w:p>
        </w:tc>
        <w:tc>
          <w:tcPr/>
          <w:p w:rsidR="00000000" w:rsidDel="00000000" w:rsidP="00000000" w:rsidRDefault="00000000" w:rsidRPr="00000000" w14:paraId="000000BD">
            <w:pPr>
              <w:spacing w:before="240" w:line="276" w:lineRule="auto"/>
              <w:jc w:val="both"/>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BE">
            <w:pPr>
              <w:spacing w:before="24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No requieren celebrarse por escrito.</w:t>
            </w:r>
          </w:p>
        </w:tc>
      </w:tr>
      <w:tr>
        <w:trPr>
          <w:trHeight w:val="340" w:hRule="atLeast"/>
        </w:trPr>
        <w:tc>
          <w:tcPr/>
          <w:p w:rsidR="00000000" w:rsidDel="00000000" w:rsidP="00000000" w:rsidRDefault="00000000" w:rsidRPr="00000000" w14:paraId="000000BF">
            <w:pPr>
              <w:spacing w:before="240" w:line="276" w:lineRule="auto"/>
              <w:jc w:val="both"/>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C0">
            <w:pPr>
              <w:spacing w:before="240" w:line="276" w:lineRule="auto"/>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0C1">
            <w:pPr>
              <w:spacing w:before="240" w:line="276" w:lineRule="auto"/>
              <w:jc w:val="both"/>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C2">
            <w:pPr>
              <w:spacing w:before="24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Se usan para realizar un trabajo ocasional que no tiene relación con las actividades normales del empleador.</w:t>
            </w:r>
          </w:p>
        </w:tc>
      </w:tr>
      <w:tr>
        <w:trPr>
          <w:trHeight w:val="340" w:hRule="atLeast"/>
        </w:trPr>
        <w:tc>
          <w:tcPr/>
          <w:p w:rsidR="00000000" w:rsidDel="00000000" w:rsidP="00000000" w:rsidRDefault="00000000" w:rsidRPr="00000000" w14:paraId="000000C3">
            <w:pPr>
              <w:spacing w:before="240" w:line="276" w:lineRule="auto"/>
              <w:jc w:val="both"/>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C4">
            <w:pPr>
              <w:spacing w:before="240" w:line="276" w:lineRule="auto"/>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0C5">
            <w:pPr>
              <w:spacing w:before="240" w:line="276" w:lineRule="auto"/>
              <w:jc w:val="both"/>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C6">
            <w:pPr>
              <w:spacing w:before="24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Son usuales para ejecutar una labor u obra específica.</w:t>
            </w:r>
          </w:p>
        </w:tc>
      </w:tr>
      <w:tr>
        <w:trPr>
          <w:trHeight w:val="340" w:hRule="atLeast"/>
        </w:trPr>
        <w:tc>
          <w:tcPr/>
          <w:p w:rsidR="00000000" w:rsidDel="00000000" w:rsidP="00000000" w:rsidRDefault="00000000" w:rsidRPr="00000000" w14:paraId="000000C7">
            <w:pPr>
              <w:spacing w:before="24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4</w:t>
            </w:r>
          </w:p>
        </w:tc>
        <w:tc>
          <w:tcPr/>
          <w:p w:rsidR="00000000" w:rsidDel="00000000" w:rsidP="00000000" w:rsidRDefault="00000000" w:rsidRPr="00000000" w14:paraId="000000C8">
            <w:pPr>
              <w:spacing w:before="240"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 término indefinido</w:t>
            </w:r>
          </w:p>
        </w:tc>
        <w:tc>
          <w:tcPr/>
          <w:p w:rsidR="00000000" w:rsidDel="00000000" w:rsidP="00000000" w:rsidRDefault="00000000" w:rsidRPr="00000000" w14:paraId="000000C9">
            <w:pPr>
              <w:spacing w:before="240" w:line="276" w:lineRule="auto"/>
              <w:jc w:val="both"/>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CA">
            <w:pPr>
              <w:spacing w:before="24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Su duración no puede exceder los tres años.</w:t>
            </w:r>
          </w:p>
        </w:tc>
      </w:tr>
      <w:tr>
        <w:trPr>
          <w:trHeight w:val="340" w:hRule="atLeast"/>
        </w:trPr>
        <w:tc>
          <w:tcPr/>
          <w:p w:rsidR="00000000" w:rsidDel="00000000" w:rsidP="00000000" w:rsidRDefault="00000000" w:rsidRPr="00000000" w14:paraId="000000CB">
            <w:pPr>
              <w:spacing w:before="240" w:line="276" w:lineRule="auto"/>
              <w:jc w:val="both"/>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CC">
            <w:pPr>
              <w:spacing w:before="240" w:line="276" w:lineRule="auto"/>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0CD">
            <w:pPr>
              <w:spacing w:before="240" w:line="276" w:lineRule="auto"/>
              <w:jc w:val="both"/>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CE">
            <w:pPr>
              <w:spacing w:before="24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Tiene un término equivalente a la duración de la obra o labor encomendada.</w:t>
            </w:r>
          </w:p>
        </w:tc>
      </w:tr>
    </w:tbl>
    <w:p w:rsidR="00000000" w:rsidDel="00000000" w:rsidP="00000000" w:rsidRDefault="00000000" w:rsidRPr="00000000" w14:paraId="000000CF">
      <w:pPr>
        <w:spacing w:before="24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Una vez realizada la tabla de ejemplo, se debe comparar con las siguientes respuestas:</w:t>
      </w:r>
    </w:p>
    <w:p w:rsidR="00000000" w:rsidDel="00000000" w:rsidP="00000000" w:rsidRDefault="00000000" w:rsidRPr="00000000" w14:paraId="000000D0">
      <w:pPr>
        <w:spacing w:line="276" w:lineRule="auto"/>
        <w:jc w:val="both"/>
        <w:rPr>
          <w:rFonts w:ascii="Arial" w:cs="Arial" w:eastAsia="Arial" w:hAnsi="Arial"/>
          <w:sz w:val="20"/>
          <w:szCs w:val="20"/>
        </w:rPr>
      </w:pPr>
      <w:r w:rsidDel="00000000" w:rsidR="00000000" w:rsidRPr="00000000">
        <w:rPr>
          <w:rtl w:val="0"/>
        </w:rPr>
      </w:r>
    </w:p>
    <w:tbl>
      <w:tblPr>
        <w:tblStyle w:val="Table6"/>
        <w:tblW w:w="9918.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370"/>
        <w:gridCol w:w="2886"/>
        <w:gridCol w:w="708"/>
        <w:gridCol w:w="5954"/>
        <w:tblGridChange w:id="0">
          <w:tblGrid>
            <w:gridCol w:w="370"/>
            <w:gridCol w:w="2886"/>
            <w:gridCol w:w="708"/>
            <w:gridCol w:w="5954"/>
          </w:tblGrid>
        </w:tblGridChange>
      </w:tblGrid>
      <w:tr>
        <w:trPr>
          <w:trHeight w:val="620" w:hRule="atLeast"/>
        </w:trPr>
        <w:tc>
          <w:tcPr/>
          <w:p w:rsidR="00000000" w:rsidDel="00000000" w:rsidP="00000000" w:rsidRDefault="00000000" w:rsidRPr="00000000" w14:paraId="000000D1">
            <w:pPr>
              <w:spacing w:before="240" w:line="276" w:lineRule="auto"/>
              <w:jc w:val="both"/>
              <w:rPr>
                <w:rFonts w:ascii="Arial" w:cs="Arial" w:eastAsia="Arial" w:hAnsi="Arial"/>
                <w:sz w:val="20"/>
                <w:szCs w:val="20"/>
              </w:rPr>
            </w:pPr>
            <w:r w:rsidDel="00000000" w:rsidR="00000000" w:rsidRPr="00000000">
              <w:rPr>
                <w:rtl w:val="0"/>
              </w:rPr>
            </w:r>
          </w:p>
        </w:tc>
        <w:tc>
          <w:tcPr>
            <w:vAlign w:val="center"/>
          </w:tcPr>
          <w:p w:rsidR="00000000" w:rsidDel="00000000" w:rsidP="00000000" w:rsidRDefault="00000000" w:rsidRPr="00000000" w14:paraId="000000D2">
            <w:pPr>
              <w:spacing w:before="24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Clase de contrato</w:t>
            </w:r>
          </w:p>
        </w:tc>
        <w:tc>
          <w:tcPr>
            <w:vAlign w:val="center"/>
          </w:tcPr>
          <w:p w:rsidR="00000000" w:rsidDel="00000000" w:rsidP="00000000" w:rsidRDefault="00000000" w:rsidRPr="00000000" w14:paraId="000000D3">
            <w:pPr>
              <w:spacing w:before="24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No.</w:t>
            </w:r>
          </w:p>
        </w:tc>
        <w:tc>
          <w:tcPr>
            <w:vAlign w:val="center"/>
          </w:tcPr>
          <w:p w:rsidR="00000000" w:rsidDel="00000000" w:rsidP="00000000" w:rsidRDefault="00000000" w:rsidRPr="00000000" w14:paraId="000000D4">
            <w:pPr>
              <w:spacing w:before="24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Características generales</w:t>
            </w:r>
          </w:p>
        </w:tc>
      </w:tr>
      <w:tr>
        <w:trPr>
          <w:trHeight w:val="469" w:hRule="atLeast"/>
        </w:trPr>
        <w:tc>
          <w:tcPr/>
          <w:p w:rsidR="00000000" w:rsidDel="00000000" w:rsidP="00000000" w:rsidRDefault="00000000" w:rsidRPr="00000000" w14:paraId="000000D5">
            <w:pPr>
              <w:spacing w:before="24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vAlign w:val="center"/>
          </w:tcPr>
          <w:p w:rsidR="00000000" w:rsidDel="00000000" w:rsidP="00000000" w:rsidRDefault="00000000" w:rsidRPr="00000000" w14:paraId="000000D6">
            <w:pPr>
              <w:spacing w:before="240" w:line="276"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Accidental o transitorio</w:t>
            </w:r>
          </w:p>
        </w:tc>
        <w:tc>
          <w:tcPr>
            <w:vAlign w:val="center"/>
          </w:tcPr>
          <w:p w:rsidR="00000000" w:rsidDel="00000000" w:rsidP="00000000" w:rsidRDefault="00000000" w:rsidRPr="00000000" w14:paraId="000000D7">
            <w:pPr>
              <w:spacing w:before="240" w:line="276" w:lineRule="auto"/>
              <w:jc w:val="center"/>
              <w:rPr>
                <w:rFonts w:ascii="Arial" w:cs="Arial" w:eastAsia="Arial" w:hAnsi="Arial"/>
                <w:b w:val="1"/>
                <w:color w:val="0070c0"/>
                <w:sz w:val="20"/>
                <w:szCs w:val="20"/>
              </w:rPr>
            </w:pPr>
            <w:r w:rsidDel="00000000" w:rsidR="00000000" w:rsidRPr="00000000">
              <w:rPr>
                <w:rFonts w:ascii="Arial" w:cs="Arial" w:eastAsia="Arial" w:hAnsi="Arial"/>
                <w:b w:val="1"/>
                <w:color w:val="0070c0"/>
                <w:sz w:val="20"/>
                <w:szCs w:val="20"/>
                <w:rtl w:val="0"/>
              </w:rPr>
              <w:t xml:space="preserve">3</w:t>
            </w:r>
          </w:p>
        </w:tc>
        <w:tc>
          <w:tcPr/>
          <w:p w:rsidR="00000000" w:rsidDel="00000000" w:rsidP="00000000" w:rsidRDefault="00000000" w:rsidRPr="00000000" w14:paraId="000000D8">
            <w:pPr>
              <w:spacing w:before="24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Contratos inferiores a un año, solo se podrán prorrogar hasta tres veces por periodos iguales o inferiores.</w:t>
            </w:r>
          </w:p>
        </w:tc>
      </w:tr>
      <w:tr>
        <w:trPr>
          <w:trHeight w:val="469" w:hRule="atLeast"/>
        </w:trPr>
        <w:tc>
          <w:tcPr/>
          <w:p w:rsidR="00000000" w:rsidDel="00000000" w:rsidP="00000000" w:rsidRDefault="00000000" w:rsidRPr="00000000" w14:paraId="000000D9">
            <w:pPr>
              <w:spacing w:before="240" w:line="276" w:lineRule="auto"/>
              <w:jc w:val="both"/>
              <w:rPr>
                <w:rFonts w:ascii="Arial" w:cs="Arial" w:eastAsia="Arial" w:hAnsi="Arial"/>
                <w:sz w:val="20"/>
                <w:szCs w:val="20"/>
              </w:rPr>
            </w:pPr>
            <w:r w:rsidDel="00000000" w:rsidR="00000000" w:rsidRPr="00000000">
              <w:rPr>
                <w:rtl w:val="0"/>
              </w:rPr>
            </w:r>
          </w:p>
        </w:tc>
        <w:tc>
          <w:tcPr>
            <w:vAlign w:val="center"/>
          </w:tcPr>
          <w:p w:rsidR="00000000" w:rsidDel="00000000" w:rsidP="00000000" w:rsidRDefault="00000000" w:rsidRPr="00000000" w14:paraId="000000DA">
            <w:pPr>
              <w:spacing w:before="240" w:line="276" w:lineRule="auto"/>
              <w:jc w:val="center"/>
              <w:rPr>
                <w:rFonts w:ascii="Arial" w:cs="Arial" w:eastAsia="Arial" w:hAnsi="Arial"/>
                <w:b w:val="1"/>
                <w:sz w:val="20"/>
                <w:szCs w:val="20"/>
              </w:rPr>
            </w:pPr>
            <w:r w:rsidDel="00000000" w:rsidR="00000000" w:rsidRPr="00000000">
              <w:rPr>
                <w:rtl w:val="0"/>
              </w:rPr>
            </w:r>
          </w:p>
        </w:tc>
        <w:tc>
          <w:tcPr>
            <w:vAlign w:val="center"/>
          </w:tcPr>
          <w:p w:rsidR="00000000" w:rsidDel="00000000" w:rsidP="00000000" w:rsidRDefault="00000000" w:rsidRPr="00000000" w14:paraId="000000DB">
            <w:pPr>
              <w:spacing w:before="240" w:line="276" w:lineRule="auto"/>
              <w:jc w:val="center"/>
              <w:rPr>
                <w:rFonts w:ascii="Arial" w:cs="Arial" w:eastAsia="Arial" w:hAnsi="Arial"/>
                <w:b w:val="1"/>
                <w:color w:val="0070c0"/>
                <w:sz w:val="20"/>
                <w:szCs w:val="20"/>
              </w:rPr>
            </w:pPr>
            <w:r w:rsidDel="00000000" w:rsidR="00000000" w:rsidRPr="00000000">
              <w:rPr>
                <w:rFonts w:ascii="Arial" w:cs="Arial" w:eastAsia="Arial" w:hAnsi="Arial"/>
                <w:b w:val="1"/>
                <w:color w:val="0070c0"/>
                <w:sz w:val="20"/>
                <w:szCs w:val="20"/>
                <w:rtl w:val="0"/>
              </w:rPr>
              <w:t xml:space="preserve">3</w:t>
            </w:r>
          </w:p>
        </w:tc>
        <w:tc>
          <w:tcPr/>
          <w:p w:rsidR="00000000" w:rsidDel="00000000" w:rsidP="00000000" w:rsidRDefault="00000000" w:rsidRPr="00000000" w14:paraId="000000DC">
            <w:pPr>
              <w:spacing w:before="24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Derecho al pago de prestaciones sociales en proporción al tiempo laborado.</w:t>
            </w:r>
          </w:p>
        </w:tc>
      </w:tr>
      <w:tr>
        <w:trPr>
          <w:trHeight w:val="469" w:hRule="atLeast"/>
        </w:trPr>
        <w:tc>
          <w:tcPr/>
          <w:p w:rsidR="00000000" w:rsidDel="00000000" w:rsidP="00000000" w:rsidRDefault="00000000" w:rsidRPr="00000000" w14:paraId="000000DD">
            <w:pPr>
              <w:spacing w:before="240" w:line="276" w:lineRule="auto"/>
              <w:jc w:val="both"/>
              <w:rPr>
                <w:rFonts w:ascii="Arial" w:cs="Arial" w:eastAsia="Arial" w:hAnsi="Arial"/>
                <w:sz w:val="20"/>
                <w:szCs w:val="20"/>
              </w:rPr>
            </w:pPr>
            <w:r w:rsidDel="00000000" w:rsidR="00000000" w:rsidRPr="00000000">
              <w:rPr>
                <w:rtl w:val="0"/>
              </w:rPr>
            </w:r>
          </w:p>
        </w:tc>
        <w:tc>
          <w:tcPr>
            <w:vAlign w:val="center"/>
          </w:tcPr>
          <w:p w:rsidR="00000000" w:rsidDel="00000000" w:rsidP="00000000" w:rsidRDefault="00000000" w:rsidRPr="00000000" w14:paraId="000000DE">
            <w:pPr>
              <w:spacing w:before="240" w:line="276" w:lineRule="auto"/>
              <w:jc w:val="center"/>
              <w:rPr>
                <w:rFonts w:ascii="Arial" w:cs="Arial" w:eastAsia="Arial" w:hAnsi="Arial"/>
                <w:b w:val="1"/>
                <w:sz w:val="20"/>
                <w:szCs w:val="20"/>
              </w:rPr>
            </w:pPr>
            <w:r w:rsidDel="00000000" w:rsidR="00000000" w:rsidRPr="00000000">
              <w:rPr>
                <w:rtl w:val="0"/>
              </w:rPr>
            </w:r>
          </w:p>
        </w:tc>
        <w:tc>
          <w:tcPr>
            <w:vAlign w:val="center"/>
          </w:tcPr>
          <w:p w:rsidR="00000000" w:rsidDel="00000000" w:rsidP="00000000" w:rsidRDefault="00000000" w:rsidRPr="00000000" w14:paraId="000000DF">
            <w:pPr>
              <w:spacing w:before="240" w:line="276" w:lineRule="auto"/>
              <w:jc w:val="center"/>
              <w:rPr>
                <w:rFonts w:ascii="Arial" w:cs="Arial" w:eastAsia="Arial" w:hAnsi="Arial"/>
                <w:b w:val="1"/>
                <w:color w:val="0070c0"/>
                <w:sz w:val="20"/>
                <w:szCs w:val="20"/>
              </w:rPr>
            </w:pPr>
            <w:r w:rsidDel="00000000" w:rsidR="00000000" w:rsidRPr="00000000">
              <w:rPr>
                <w:rFonts w:ascii="Arial" w:cs="Arial" w:eastAsia="Arial" w:hAnsi="Arial"/>
                <w:b w:val="1"/>
                <w:color w:val="0070c0"/>
                <w:sz w:val="20"/>
                <w:szCs w:val="20"/>
                <w:rtl w:val="0"/>
              </w:rPr>
              <w:t xml:space="preserve">4</w:t>
            </w:r>
          </w:p>
        </w:tc>
        <w:tc>
          <w:tcPr/>
          <w:p w:rsidR="00000000" w:rsidDel="00000000" w:rsidP="00000000" w:rsidRDefault="00000000" w:rsidRPr="00000000" w14:paraId="000000E0">
            <w:pPr>
              <w:spacing w:before="24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Empleador puede terminar el contrato reconociendo indemnización, según la ley.</w:t>
            </w:r>
          </w:p>
        </w:tc>
      </w:tr>
      <w:tr>
        <w:trPr>
          <w:trHeight w:val="469" w:hRule="atLeast"/>
        </w:trPr>
        <w:tc>
          <w:tcPr/>
          <w:p w:rsidR="00000000" w:rsidDel="00000000" w:rsidP="00000000" w:rsidRDefault="00000000" w:rsidRPr="00000000" w14:paraId="000000E1">
            <w:pPr>
              <w:spacing w:before="24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w:t>
            </w:r>
          </w:p>
        </w:tc>
        <w:tc>
          <w:tcPr>
            <w:vAlign w:val="center"/>
          </w:tcPr>
          <w:p w:rsidR="00000000" w:rsidDel="00000000" w:rsidP="00000000" w:rsidRDefault="00000000" w:rsidRPr="00000000" w14:paraId="000000E2">
            <w:pPr>
              <w:spacing w:before="240" w:line="276"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 obra o labor</w:t>
            </w:r>
          </w:p>
        </w:tc>
        <w:tc>
          <w:tcPr>
            <w:vAlign w:val="center"/>
          </w:tcPr>
          <w:p w:rsidR="00000000" w:rsidDel="00000000" w:rsidP="00000000" w:rsidRDefault="00000000" w:rsidRPr="00000000" w14:paraId="000000E3">
            <w:pPr>
              <w:spacing w:before="240" w:line="276" w:lineRule="auto"/>
              <w:jc w:val="center"/>
              <w:rPr>
                <w:rFonts w:ascii="Arial" w:cs="Arial" w:eastAsia="Arial" w:hAnsi="Arial"/>
                <w:b w:val="1"/>
                <w:color w:val="0070c0"/>
                <w:sz w:val="20"/>
                <w:szCs w:val="20"/>
              </w:rPr>
            </w:pPr>
            <w:r w:rsidDel="00000000" w:rsidR="00000000" w:rsidRPr="00000000">
              <w:rPr>
                <w:rFonts w:ascii="Arial" w:cs="Arial" w:eastAsia="Arial" w:hAnsi="Arial"/>
                <w:b w:val="1"/>
                <w:color w:val="0070c0"/>
                <w:sz w:val="20"/>
                <w:szCs w:val="20"/>
                <w:rtl w:val="0"/>
              </w:rPr>
              <w:t xml:space="preserve">1</w:t>
            </w:r>
          </w:p>
        </w:tc>
        <w:tc>
          <w:tcPr/>
          <w:p w:rsidR="00000000" w:rsidDel="00000000" w:rsidP="00000000" w:rsidRDefault="00000000" w:rsidRPr="00000000" w14:paraId="000000E4">
            <w:pPr>
              <w:spacing w:before="24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La duración del contrato debe ser inferior a un mes.</w:t>
            </w:r>
          </w:p>
        </w:tc>
      </w:tr>
      <w:tr>
        <w:trPr>
          <w:trHeight w:val="469" w:hRule="atLeast"/>
        </w:trPr>
        <w:tc>
          <w:tcPr/>
          <w:p w:rsidR="00000000" w:rsidDel="00000000" w:rsidP="00000000" w:rsidRDefault="00000000" w:rsidRPr="00000000" w14:paraId="000000E5">
            <w:pPr>
              <w:spacing w:before="240" w:line="276" w:lineRule="auto"/>
              <w:jc w:val="both"/>
              <w:rPr>
                <w:rFonts w:ascii="Arial" w:cs="Arial" w:eastAsia="Arial" w:hAnsi="Arial"/>
                <w:sz w:val="20"/>
                <w:szCs w:val="20"/>
              </w:rPr>
            </w:pPr>
            <w:r w:rsidDel="00000000" w:rsidR="00000000" w:rsidRPr="00000000">
              <w:rPr>
                <w:rtl w:val="0"/>
              </w:rPr>
            </w:r>
          </w:p>
        </w:tc>
        <w:tc>
          <w:tcPr>
            <w:vAlign w:val="center"/>
          </w:tcPr>
          <w:p w:rsidR="00000000" w:rsidDel="00000000" w:rsidP="00000000" w:rsidRDefault="00000000" w:rsidRPr="00000000" w14:paraId="000000E6">
            <w:pPr>
              <w:spacing w:before="240" w:line="276" w:lineRule="auto"/>
              <w:jc w:val="center"/>
              <w:rPr>
                <w:rFonts w:ascii="Arial" w:cs="Arial" w:eastAsia="Arial" w:hAnsi="Arial"/>
                <w:b w:val="1"/>
                <w:sz w:val="20"/>
                <w:szCs w:val="20"/>
              </w:rPr>
            </w:pPr>
            <w:r w:rsidDel="00000000" w:rsidR="00000000" w:rsidRPr="00000000">
              <w:rPr>
                <w:rtl w:val="0"/>
              </w:rPr>
            </w:r>
          </w:p>
        </w:tc>
        <w:tc>
          <w:tcPr>
            <w:vAlign w:val="center"/>
          </w:tcPr>
          <w:p w:rsidR="00000000" w:rsidDel="00000000" w:rsidP="00000000" w:rsidRDefault="00000000" w:rsidRPr="00000000" w14:paraId="000000E7">
            <w:pPr>
              <w:spacing w:before="240" w:line="276" w:lineRule="auto"/>
              <w:jc w:val="center"/>
              <w:rPr>
                <w:rFonts w:ascii="Arial" w:cs="Arial" w:eastAsia="Arial" w:hAnsi="Arial"/>
                <w:b w:val="1"/>
                <w:color w:val="0070c0"/>
                <w:sz w:val="20"/>
                <w:szCs w:val="20"/>
              </w:rPr>
            </w:pPr>
            <w:r w:rsidDel="00000000" w:rsidR="00000000" w:rsidRPr="00000000">
              <w:rPr>
                <w:rFonts w:ascii="Arial" w:cs="Arial" w:eastAsia="Arial" w:hAnsi="Arial"/>
                <w:b w:val="1"/>
                <w:color w:val="0070c0"/>
                <w:sz w:val="20"/>
                <w:szCs w:val="20"/>
                <w:rtl w:val="0"/>
              </w:rPr>
              <w:t xml:space="preserve">4</w:t>
            </w:r>
          </w:p>
        </w:tc>
        <w:tc>
          <w:tcPr/>
          <w:p w:rsidR="00000000" w:rsidDel="00000000" w:rsidP="00000000" w:rsidRDefault="00000000" w:rsidRPr="00000000" w14:paraId="000000E8">
            <w:pPr>
              <w:spacing w:before="24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Las partes no determinan su duración.</w:t>
            </w:r>
          </w:p>
        </w:tc>
      </w:tr>
      <w:tr>
        <w:trPr>
          <w:trHeight w:val="469" w:hRule="atLeast"/>
        </w:trPr>
        <w:tc>
          <w:tcPr/>
          <w:p w:rsidR="00000000" w:rsidDel="00000000" w:rsidP="00000000" w:rsidRDefault="00000000" w:rsidRPr="00000000" w14:paraId="000000E9">
            <w:pPr>
              <w:spacing w:before="240" w:line="276" w:lineRule="auto"/>
              <w:jc w:val="both"/>
              <w:rPr>
                <w:rFonts w:ascii="Arial" w:cs="Arial" w:eastAsia="Arial" w:hAnsi="Arial"/>
                <w:sz w:val="20"/>
                <w:szCs w:val="20"/>
              </w:rPr>
            </w:pPr>
            <w:r w:rsidDel="00000000" w:rsidR="00000000" w:rsidRPr="00000000">
              <w:rPr>
                <w:rtl w:val="0"/>
              </w:rPr>
            </w:r>
          </w:p>
        </w:tc>
        <w:tc>
          <w:tcPr>
            <w:vAlign w:val="center"/>
          </w:tcPr>
          <w:p w:rsidR="00000000" w:rsidDel="00000000" w:rsidP="00000000" w:rsidRDefault="00000000" w:rsidRPr="00000000" w14:paraId="000000EA">
            <w:pPr>
              <w:spacing w:before="240" w:line="276" w:lineRule="auto"/>
              <w:jc w:val="center"/>
              <w:rPr>
                <w:rFonts w:ascii="Arial" w:cs="Arial" w:eastAsia="Arial" w:hAnsi="Arial"/>
                <w:b w:val="1"/>
                <w:sz w:val="20"/>
                <w:szCs w:val="20"/>
              </w:rPr>
            </w:pPr>
            <w:r w:rsidDel="00000000" w:rsidR="00000000" w:rsidRPr="00000000">
              <w:rPr>
                <w:rtl w:val="0"/>
              </w:rPr>
            </w:r>
          </w:p>
        </w:tc>
        <w:tc>
          <w:tcPr>
            <w:vAlign w:val="center"/>
          </w:tcPr>
          <w:p w:rsidR="00000000" w:rsidDel="00000000" w:rsidP="00000000" w:rsidRDefault="00000000" w:rsidRPr="00000000" w14:paraId="000000EB">
            <w:pPr>
              <w:spacing w:before="240" w:line="276" w:lineRule="auto"/>
              <w:jc w:val="center"/>
              <w:rPr>
                <w:rFonts w:ascii="Arial" w:cs="Arial" w:eastAsia="Arial" w:hAnsi="Arial"/>
                <w:b w:val="1"/>
                <w:color w:val="0070c0"/>
                <w:sz w:val="20"/>
                <w:szCs w:val="20"/>
              </w:rPr>
            </w:pPr>
            <w:r w:rsidDel="00000000" w:rsidR="00000000" w:rsidRPr="00000000">
              <w:rPr>
                <w:rFonts w:ascii="Arial" w:cs="Arial" w:eastAsia="Arial" w:hAnsi="Arial"/>
                <w:b w:val="1"/>
                <w:color w:val="0070c0"/>
                <w:sz w:val="20"/>
                <w:szCs w:val="20"/>
                <w:rtl w:val="0"/>
              </w:rPr>
              <w:t xml:space="preserve">1</w:t>
            </w:r>
          </w:p>
        </w:tc>
        <w:tc>
          <w:tcPr/>
          <w:p w:rsidR="00000000" w:rsidDel="00000000" w:rsidP="00000000" w:rsidRDefault="00000000" w:rsidRPr="00000000" w14:paraId="000000EC">
            <w:pPr>
              <w:spacing w:before="24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No devengan prestaciones sociales.</w:t>
            </w:r>
          </w:p>
        </w:tc>
      </w:tr>
      <w:tr>
        <w:trPr>
          <w:trHeight w:val="469" w:hRule="atLeast"/>
        </w:trPr>
        <w:tc>
          <w:tcPr/>
          <w:p w:rsidR="00000000" w:rsidDel="00000000" w:rsidP="00000000" w:rsidRDefault="00000000" w:rsidRPr="00000000" w14:paraId="000000ED">
            <w:pPr>
              <w:spacing w:before="24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3</w:t>
            </w:r>
          </w:p>
        </w:tc>
        <w:tc>
          <w:tcPr>
            <w:vAlign w:val="center"/>
          </w:tcPr>
          <w:p w:rsidR="00000000" w:rsidDel="00000000" w:rsidP="00000000" w:rsidRDefault="00000000" w:rsidRPr="00000000" w14:paraId="000000EE">
            <w:pPr>
              <w:spacing w:before="240" w:line="276"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 término fijo</w:t>
            </w:r>
          </w:p>
        </w:tc>
        <w:tc>
          <w:tcPr>
            <w:vAlign w:val="center"/>
          </w:tcPr>
          <w:p w:rsidR="00000000" w:rsidDel="00000000" w:rsidP="00000000" w:rsidRDefault="00000000" w:rsidRPr="00000000" w14:paraId="000000EF">
            <w:pPr>
              <w:spacing w:before="240" w:line="276" w:lineRule="auto"/>
              <w:jc w:val="center"/>
              <w:rPr>
                <w:rFonts w:ascii="Arial" w:cs="Arial" w:eastAsia="Arial" w:hAnsi="Arial"/>
                <w:b w:val="1"/>
                <w:color w:val="0070c0"/>
                <w:sz w:val="20"/>
                <w:szCs w:val="20"/>
              </w:rPr>
            </w:pPr>
            <w:r w:rsidDel="00000000" w:rsidR="00000000" w:rsidRPr="00000000">
              <w:rPr>
                <w:rFonts w:ascii="Arial" w:cs="Arial" w:eastAsia="Arial" w:hAnsi="Arial"/>
                <w:b w:val="1"/>
                <w:color w:val="0070c0"/>
                <w:sz w:val="20"/>
                <w:szCs w:val="20"/>
                <w:rtl w:val="0"/>
              </w:rPr>
              <w:t xml:space="preserve">1</w:t>
            </w:r>
          </w:p>
        </w:tc>
        <w:tc>
          <w:tcPr/>
          <w:p w:rsidR="00000000" w:rsidDel="00000000" w:rsidP="00000000" w:rsidRDefault="00000000" w:rsidRPr="00000000" w14:paraId="000000F0">
            <w:pPr>
              <w:spacing w:before="24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No requieren celebrarse por escrito.</w:t>
            </w:r>
          </w:p>
        </w:tc>
      </w:tr>
      <w:tr>
        <w:trPr>
          <w:trHeight w:val="469" w:hRule="atLeast"/>
        </w:trPr>
        <w:tc>
          <w:tcPr/>
          <w:p w:rsidR="00000000" w:rsidDel="00000000" w:rsidP="00000000" w:rsidRDefault="00000000" w:rsidRPr="00000000" w14:paraId="000000F1">
            <w:pPr>
              <w:spacing w:before="240" w:line="276" w:lineRule="auto"/>
              <w:jc w:val="both"/>
              <w:rPr>
                <w:rFonts w:ascii="Arial" w:cs="Arial" w:eastAsia="Arial" w:hAnsi="Arial"/>
                <w:sz w:val="20"/>
                <w:szCs w:val="20"/>
              </w:rPr>
            </w:pPr>
            <w:r w:rsidDel="00000000" w:rsidR="00000000" w:rsidRPr="00000000">
              <w:rPr>
                <w:rtl w:val="0"/>
              </w:rPr>
            </w:r>
          </w:p>
        </w:tc>
        <w:tc>
          <w:tcPr>
            <w:vAlign w:val="center"/>
          </w:tcPr>
          <w:p w:rsidR="00000000" w:rsidDel="00000000" w:rsidP="00000000" w:rsidRDefault="00000000" w:rsidRPr="00000000" w14:paraId="000000F2">
            <w:pPr>
              <w:spacing w:before="240" w:line="276" w:lineRule="auto"/>
              <w:jc w:val="center"/>
              <w:rPr>
                <w:rFonts w:ascii="Arial" w:cs="Arial" w:eastAsia="Arial" w:hAnsi="Arial"/>
                <w:b w:val="1"/>
                <w:sz w:val="20"/>
                <w:szCs w:val="20"/>
              </w:rPr>
            </w:pPr>
            <w:r w:rsidDel="00000000" w:rsidR="00000000" w:rsidRPr="00000000">
              <w:rPr>
                <w:rtl w:val="0"/>
              </w:rPr>
            </w:r>
          </w:p>
        </w:tc>
        <w:tc>
          <w:tcPr>
            <w:vAlign w:val="center"/>
          </w:tcPr>
          <w:p w:rsidR="00000000" w:rsidDel="00000000" w:rsidP="00000000" w:rsidRDefault="00000000" w:rsidRPr="00000000" w14:paraId="000000F3">
            <w:pPr>
              <w:spacing w:before="240" w:line="276" w:lineRule="auto"/>
              <w:jc w:val="center"/>
              <w:rPr>
                <w:rFonts w:ascii="Arial" w:cs="Arial" w:eastAsia="Arial" w:hAnsi="Arial"/>
                <w:b w:val="1"/>
                <w:color w:val="0070c0"/>
                <w:sz w:val="20"/>
                <w:szCs w:val="20"/>
              </w:rPr>
            </w:pPr>
            <w:r w:rsidDel="00000000" w:rsidR="00000000" w:rsidRPr="00000000">
              <w:rPr>
                <w:rFonts w:ascii="Arial" w:cs="Arial" w:eastAsia="Arial" w:hAnsi="Arial"/>
                <w:b w:val="1"/>
                <w:color w:val="0070c0"/>
                <w:sz w:val="20"/>
                <w:szCs w:val="20"/>
                <w:rtl w:val="0"/>
              </w:rPr>
              <w:t xml:space="preserve">1</w:t>
            </w:r>
          </w:p>
        </w:tc>
        <w:tc>
          <w:tcPr/>
          <w:p w:rsidR="00000000" w:rsidDel="00000000" w:rsidP="00000000" w:rsidRDefault="00000000" w:rsidRPr="00000000" w14:paraId="000000F4">
            <w:pPr>
              <w:spacing w:before="24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Se usan para realizar un trabajo ocasional que no tiene relación con las actividades normales del empleador.</w:t>
            </w:r>
          </w:p>
        </w:tc>
      </w:tr>
      <w:tr>
        <w:trPr>
          <w:trHeight w:val="469" w:hRule="atLeast"/>
        </w:trPr>
        <w:tc>
          <w:tcPr/>
          <w:p w:rsidR="00000000" w:rsidDel="00000000" w:rsidP="00000000" w:rsidRDefault="00000000" w:rsidRPr="00000000" w14:paraId="000000F5">
            <w:pPr>
              <w:spacing w:before="240" w:line="276" w:lineRule="auto"/>
              <w:jc w:val="both"/>
              <w:rPr>
                <w:rFonts w:ascii="Arial" w:cs="Arial" w:eastAsia="Arial" w:hAnsi="Arial"/>
                <w:sz w:val="20"/>
                <w:szCs w:val="20"/>
              </w:rPr>
            </w:pPr>
            <w:r w:rsidDel="00000000" w:rsidR="00000000" w:rsidRPr="00000000">
              <w:rPr>
                <w:rtl w:val="0"/>
              </w:rPr>
            </w:r>
          </w:p>
        </w:tc>
        <w:tc>
          <w:tcPr>
            <w:vAlign w:val="center"/>
          </w:tcPr>
          <w:p w:rsidR="00000000" w:rsidDel="00000000" w:rsidP="00000000" w:rsidRDefault="00000000" w:rsidRPr="00000000" w14:paraId="000000F6">
            <w:pPr>
              <w:spacing w:before="240" w:line="276" w:lineRule="auto"/>
              <w:jc w:val="center"/>
              <w:rPr>
                <w:rFonts w:ascii="Arial" w:cs="Arial" w:eastAsia="Arial" w:hAnsi="Arial"/>
                <w:b w:val="1"/>
                <w:sz w:val="20"/>
                <w:szCs w:val="20"/>
              </w:rPr>
            </w:pPr>
            <w:r w:rsidDel="00000000" w:rsidR="00000000" w:rsidRPr="00000000">
              <w:rPr>
                <w:rtl w:val="0"/>
              </w:rPr>
            </w:r>
          </w:p>
        </w:tc>
        <w:tc>
          <w:tcPr>
            <w:vAlign w:val="center"/>
          </w:tcPr>
          <w:p w:rsidR="00000000" w:rsidDel="00000000" w:rsidP="00000000" w:rsidRDefault="00000000" w:rsidRPr="00000000" w14:paraId="000000F7">
            <w:pPr>
              <w:spacing w:before="240" w:line="276" w:lineRule="auto"/>
              <w:jc w:val="center"/>
              <w:rPr>
                <w:rFonts w:ascii="Arial" w:cs="Arial" w:eastAsia="Arial" w:hAnsi="Arial"/>
                <w:b w:val="1"/>
                <w:color w:val="0070c0"/>
                <w:sz w:val="20"/>
                <w:szCs w:val="20"/>
              </w:rPr>
            </w:pPr>
            <w:r w:rsidDel="00000000" w:rsidR="00000000" w:rsidRPr="00000000">
              <w:rPr>
                <w:rFonts w:ascii="Arial" w:cs="Arial" w:eastAsia="Arial" w:hAnsi="Arial"/>
                <w:b w:val="1"/>
                <w:color w:val="0070c0"/>
                <w:sz w:val="20"/>
                <w:szCs w:val="20"/>
                <w:rtl w:val="0"/>
              </w:rPr>
              <w:t xml:space="preserve">2</w:t>
            </w:r>
          </w:p>
        </w:tc>
        <w:tc>
          <w:tcPr/>
          <w:p w:rsidR="00000000" w:rsidDel="00000000" w:rsidP="00000000" w:rsidRDefault="00000000" w:rsidRPr="00000000" w14:paraId="000000F8">
            <w:pPr>
              <w:spacing w:before="24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Son usuales para ejecutar una labor u obra específica.</w:t>
            </w:r>
          </w:p>
        </w:tc>
      </w:tr>
      <w:tr>
        <w:trPr>
          <w:trHeight w:val="469" w:hRule="atLeast"/>
        </w:trPr>
        <w:tc>
          <w:tcPr/>
          <w:p w:rsidR="00000000" w:rsidDel="00000000" w:rsidP="00000000" w:rsidRDefault="00000000" w:rsidRPr="00000000" w14:paraId="000000F9">
            <w:pPr>
              <w:spacing w:before="24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4</w:t>
            </w:r>
          </w:p>
        </w:tc>
        <w:tc>
          <w:tcPr>
            <w:vAlign w:val="center"/>
          </w:tcPr>
          <w:p w:rsidR="00000000" w:rsidDel="00000000" w:rsidP="00000000" w:rsidRDefault="00000000" w:rsidRPr="00000000" w14:paraId="000000FA">
            <w:pPr>
              <w:spacing w:before="240" w:line="276"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 término indefinido</w:t>
            </w:r>
          </w:p>
        </w:tc>
        <w:tc>
          <w:tcPr>
            <w:vAlign w:val="center"/>
          </w:tcPr>
          <w:p w:rsidR="00000000" w:rsidDel="00000000" w:rsidP="00000000" w:rsidRDefault="00000000" w:rsidRPr="00000000" w14:paraId="000000FB">
            <w:pPr>
              <w:spacing w:before="240" w:line="276" w:lineRule="auto"/>
              <w:jc w:val="center"/>
              <w:rPr>
                <w:rFonts w:ascii="Arial" w:cs="Arial" w:eastAsia="Arial" w:hAnsi="Arial"/>
                <w:b w:val="1"/>
                <w:color w:val="0070c0"/>
                <w:sz w:val="20"/>
                <w:szCs w:val="20"/>
              </w:rPr>
            </w:pPr>
            <w:r w:rsidDel="00000000" w:rsidR="00000000" w:rsidRPr="00000000">
              <w:rPr>
                <w:rFonts w:ascii="Arial" w:cs="Arial" w:eastAsia="Arial" w:hAnsi="Arial"/>
                <w:b w:val="1"/>
                <w:color w:val="0070c0"/>
                <w:sz w:val="20"/>
                <w:szCs w:val="20"/>
                <w:rtl w:val="0"/>
              </w:rPr>
              <w:t xml:space="preserve">3</w:t>
            </w:r>
          </w:p>
        </w:tc>
        <w:tc>
          <w:tcPr/>
          <w:p w:rsidR="00000000" w:rsidDel="00000000" w:rsidP="00000000" w:rsidRDefault="00000000" w:rsidRPr="00000000" w14:paraId="000000FC">
            <w:pPr>
              <w:spacing w:before="24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Su duración no puede exceder los tres años.</w:t>
            </w:r>
          </w:p>
        </w:tc>
      </w:tr>
      <w:tr>
        <w:trPr>
          <w:trHeight w:val="469" w:hRule="atLeast"/>
        </w:trPr>
        <w:tc>
          <w:tcPr/>
          <w:p w:rsidR="00000000" w:rsidDel="00000000" w:rsidP="00000000" w:rsidRDefault="00000000" w:rsidRPr="00000000" w14:paraId="000000FD">
            <w:pPr>
              <w:spacing w:before="240" w:line="276" w:lineRule="auto"/>
              <w:jc w:val="both"/>
              <w:rPr>
                <w:rFonts w:ascii="Arial" w:cs="Arial" w:eastAsia="Arial" w:hAnsi="Arial"/>
                <w:sz w:val="20"/>
                <w:szCs w:val="20"/>
              </w:rPr>
            </w:pPr>
            <w:r w:rsidDel="00000000" w:rsidR="00000000" w:rsidRPr="00000000">
              <w:rPr>
                <w:rtl w:val="0"/>
              </w:rPr>
            </w:r>
          </w:p>
        </w:tc>
        <w:tc>
          <w:tcPr>
            <w:vAlign w:val="center"/>
          </w:tcPr>
          <w:p w:rsidR="00000000" w:rsidDel="00000000" w:rsidP="00000000" w:rsidRDefault="00000000" w:rsidRPr="00000000" w14:paraId="000000FE">
            <w:pPr>
              <w:spacing w:before="240" w:line="276" w:lineRule="auto"/>
              <w:jc w:val="center"/>
              <w:rPr>
                <w:rFonts w:ascii="Arial" w:cs="Arial" w:eastAsia="Arial" w:hAnsi="Arial"/>
                <w:sz w:val="20"/>
                <w:szCs w:val="20"/>
              </w:rPr>
            </w:pPr>
            <w:r w:rsidDel="00000000" w:rsidR="00000000" w:rsidRPr="00000000">
              <w:rPr>
                <w:rtl w:val="0"/>
              </w:rPr>
            </w:r>
          </w:p>
        </w:tc>
        <w:tc>
          <w:tcPr>
            <w:vAlign w:val="center"/>
          </w:tcPr>
          <w:p w:rsidR="00000000" w:rsidDel="00000000" w:rsidP="00000000" w:rsidRDefault="00000000" w:rsidRPr="00000000" w14:paraId="000000FF">
            <w:pPr>
              <w:spacing w:before="240" w:line="276" w:lineRule="auto"/>
              <w:jc w:val="center"/>
              <w:rPr>
                <w:rFonts w:ascii="Arial" w:cs="Arial" w:eastAsia="Arial" w:hAnsi="Arial"/>
                <w:b w:val="1"/>
                <w:color w:val="0070c0"/>
                <w:sz w:val="20"/>
                <w:szCs w:val="20"/>
              </w:rPr>
            </w:pPr>
            <w:r w:rsidDel="00000000" w:rsidR="00000000" w:rsidRPr="00000000">
              <w:rPr>
                <w:rFonts w:ascii="Arial" w:cs="Arial" w:eastAsia="Arial" w:hAnsi="Arial"/>
                <w:b w:val="1"/>
                <w:color w:val="0070c0"/>
                <w:sz w:val="20"/>
                <w:szCs w:val="20"/>
                <w:rtl w:val="0"/>
              </w:rPr>
              <w:t xml:space="preserve">2</w:t>
            </w:r>
          </w:p>
        </w:tc>
        <w:tc>
          <w:tcPr/>
          <w:p w:rsidR="00000000" w:rsidDel="00000000" w:rsidP="00000000" w:rsidRDefault="00000000" w:rsidRPr="00000000" w14:paraId="00000100">
            <w:pPr>
              <w:spacing w:before="24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Tiene un término equivalente a la duración de la obra o labor encomendada.</w:t>
            </w:r>
          </w:p>
        </w:tc>
      </w:tr>
    </w:tbl>
    <w:p w:rsidR="00000000" w:rsidDel="00000000" w:rsidP="00000000" w:rsidRDefault="00000000" w:rsidRPr="00000000" w14:paraId="00000101">
      <w:pPr>
        <w:spacing w:before="240" w:line="276"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02">
      <w:pPr>
        <w:spacing w:before="240" w:line="276"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1.3.</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b w:val="1"/>
          <w:sz w:val="20"/>
          <w:szCs w:val="20"/>
          <w:rtl w:val="0"/>
        </w:rPr>
        <w:t xml:space="preserve">Deberes y derechos de empleado y empleador</w:t>
      </w:r>
    </w:p>
    <w:p w:rsidR="00000000" w:rsidDel="00000000" w:rsidP="00000000" w:rsidRDefault="00000000" w:rsidRPr="00000000" w14:paraId="00000103">
      <w:pPr>
        <w:spacing w:before="24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En la relación contractual, a diario se presentan diversas situaciones de inconformidad que afectan a las partes interesadas en la ejecución de un contrato de trabajo; es por ello que se hace importante resaltar que la ley protege a cada una de las personas que intervienen en un conflicto laboral. Por tal motivo se invita a profundizar sobre los deberes y derechos, tanto para el empleador como para el empleado.</w:t>
      </w:r>
    </w:p>
    <w:p w:rsidR="00000000" w:rsidDel="00000000" w:rsidP="00000000" w:rsidRDefault="00000000" w:rsidRPr="00000000" w14:paraId="00000104">
      <w:pPr>
        <w:spacing w:before="240" w:line="276" w:lineRule="auto"/>
        <w:jc w:val="both"/>
        <w:rPr>
          <w:rFonts w:ascii="Arial" w:cs="Arial" w:eastAsia="Arial" w:hAnsi="Arial"/>
          <w:b w:val="1"/>
          <w:sz w:val="20"/>
          <w:szCs w:val="20"/>
        </w:rPr>
      </w:pPr>
      <w:r w:rsidDel="00000000" w:rsidR="00000000" w:rsidRPr="00000000">
        <w:rPr>
          <w:rFonts w:ascii="Arial" w:cs="Arial" w:eastAsia="Arial" w:hAnsi="Arial"/>
          <w:sz w:val="20"/>
          <w:szCs w:val="20"/>
          <w:rtl w:val="0"/>
        </w:rPr>
        <w:t xml:space="preserve">Los deberes y derechos están consagrados en el CST desde el </w:t>
      </w:r>
      <w:r w:rsidDel="00000000" w:rsidR="00000000" w:rsidRPr="00000000">
        <w:rPr>
          <w:rFonts w:ascii="Arial" w:cs="Arial" w:eastAsia="Arial" w:hAnsi="Arial"/>
          <w:b w:val="1"/>
          <w:sz w:val="20"/>
          <w:szCs w:val="20"/>
          <w:rtl w:val="0"/>
        </w:rPr>
        <w:t xml:space="preserve">Artículo 56. Obligaciones de las partes en general.</w:t>
      </w:r>
    </w:p>
    <w:p w:rsidR="00000000" w:rsidDel="00000000" w:rsidP="00000000" w:rsidRDefault="00000000" w:rsidRPr="00000000" w14:paraId="00000105">
      <w:pPr>
        <w:spacing w:before="24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 modo general, incumben al empleador obligaciones de protección y de seguridad para con los trabajadores, y a estos, obligaciones de obediencia y fidelidad para con el empleador.</w:t>
      </w:r>
    </w:p>
    <w:p w:rsidR="00000000" w:rsidDel="00000000" w:rsidP="00000000" w:rsidRDefault="00000000" w:rsidRPr="00000000" w14:paraId="00000106">
      <w:pPr>
        <w:spacing w:before="24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 acuerdo con el CST, se establecen en el </w:t>
      </w:r>
      <w:r w:rsidDel="00000000" w:rsidR="00000000" w:rsidRPr="00000000">
        <w:rPr>
          <w:rFonts w:ascii="Arial" w:cs="Arial" w:eastAsia="Arial" w:hAnsi="Arial"/>
          <w:b w:val="1"/>
          <w:sz w:val="20"/>
          <w:szCs w:val="20"/>
          <w:rtl w:val="0"/>
        </w:rPr>
        <w:t xml:space="preserve">Artículo 57.</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b w:val="1"/>
          <w:sz w:val="20"/>
          <w:szCs w:val="20"/>
          <w:rtl w:val="0"/>
        </w:rPr>
        <w:t xml:space="preserve">Las obligaciones especiales del empleador</w:t>
      </w:r>
      <w:r w:rsidDel="00000000" w:rsidR="00000000" w:rsidRPr="00000000">
        <w:rPr>
          <w:rFonts w:ascii="Arial" w:cs="Arial" w:eastAsia="Arial" w:hAnsi="Arial"/>
          <w:sz w:val="20"/>
          <w:szCs w:val="20"/>
          <w:rtl w:val="0"/>
        </w:rPr>
        <w:t xml:space="preserve">, a saber:</w:t>
      </w:r>
      <w:r w:rsidDel="00000000" w:rsidR="00000000" w:rsidRPr="00000000">
        <w:rPr>
          <w:rFonts w:ascii="Arial" w:cs="Arial" w:eastAsia="Arial" w:hAnsi="Arial"/>
          <w:b w:val="1"/>
          <w:sz w:val="20"/>
          <w:szCs w:val="20"/>
          <w:rtl w:val="0"/>
        </w:rPr>
        <w:t xml:space="preserve"> </w:t>
      </w:r>
      <w:r w:rsidDel="00000000" w:rsidR="00000000" w:rsidRPr="00000000">
        <w:rPr>
          <w:rtl w:val="0"/>
        </w:rPr>
      </w:r>
    </w:p>
    <w:p w:rsidR="00000000" w:rsidDel="00000000" w:rsidP="00000000" w:rsidRDefault="00000000" w:rsidRPr="00000000" w14:paraId="00000107">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3855"/>
        </w:tabs>
        <w:spacing w:after="0" w:before="24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Poner a disposición de los trabajadores, salvo estipulación en contrario, los instrumentos adecuados y las materias primas necesarias para la realización de las labores.</w:t>
      </w:r>
    </w:p>
    <w:p w:rsidR="00000000" w:rsidDel="00000000" w:rsidP="00000000" w:rsidRDefault="00000000" w:rsidRPr="00000000" w14:paraId="00000108">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3855"/>
        </w:tabs>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Procurar a los trabajadores locales apropiados y elementos adecuados de protección contra los accidentes y enfermedades profesionales, de manera que se garanticen razonablemente la seguridad y la salud.</w:t>
      </w:r>
    </w:p>
    <w:p w:rsidR="00000000" w:rsidDel="00000000" w:rsidP="00000000" w:rsidRDefault="00000000" w:rsidRPr="00000000" w14:paraId="00000109">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3855"/>
        </w:tabs>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Prestar inmediatamente los primeros auxilios en caso de accidente o de enfermedad. A este efecto, en todo establecimiento, taller o fábrica que ocupe habitualmente más de diez (10) trabajadores se deberá mantener lo necesario según reglamentación de las autoridades sanitarias.</w:t>
      </w:r>
    </w:p>
    <w:p w:rsidR="00000000" w:rsidDel="00000000" w:rsidP="00000000" w:rsidRDefault="00000000" w:rsidRPr="00000000" w14:paraId="0000010A">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3855"/>
        </w:tabs>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Pagar la remuneración pactada en las condiciones, períodos y lugares convenidos.</w:t>
      </w:r>
    </w:p>
    <w:p w:rsidR="00000000" w:rsidDel="00000000" w:rsidP="00000000" w:rsidRDefault="00000000" w:rsidRPr="00000000" w14:paraId="0000010B">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3855"/>
        </w:tabs>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Guardar absoluto respeto a la dignidad personal del trabajador, a sus creencias y sentimientos.</w:t>
      </w:r>
    </w:p>
    <w:p w:rsidR="00000000" w:rsidDel="00000000" w:rsidP="00000000" w:rsidRDefault="00000000" w:rsidRPr="00000000" w14:paraId="0000010C">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3855"/>
        </w:tabs>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Conceder al trabajador las licencias necesarias para el ejercicio del sufragio; para el desempeño de cargos oficiales transitorios de forzosa aceptación; en caso de grave calamidad doméstica debidamente comprobada; para desempeñar comisiones sindicales inherentes a la organización o para asistir al entierro de sus compañeros, siempre que avise con la debida oportunidad al empleador o a su representante y que, en los dos  (2) últimos casos, el número de los que se ausenten no sea tal que perjudique el funcionamiento de la empresa. En el reglamento de trabajo se señalarán las condiciones para las licencias antedichas. Salvo convención en contrario, el tiempo empleado en estas licencias puede descontarse al trabajador o compensarse con tiempo igual de trabajo efectivo en horas distintas de su jornada ordinaria, a opción del empleador. </w:t>
      </w:r>
    </w:p>
    <w:p w:rsidR="00000000" w:rsidDel="00000000" w:rsidP="00000000" w:rsidRDefault="00000000" w:rsidRPr="00000000" w14:paraId="0000010D">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3855"/>
        </w:tabs>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Dar al trabajador que lo solicite, a la expiración de contrato, una certificación en que consten el tiempo de servicio, la índole de la labor y el salario devengado; e igualmente, si el trabajador lo solicita, hacerle practicar examen sanitario y darle certificación sobre el particular, si al ingreso o durante la permanencia en el trabajo hubiere sido sometido a examen médico. Se considera que el trabajador, por su culpa, elude, dificulta o dilata el examen, cuando transcurrido cinco (5) días a partir de su retiro no se presenta donde el médico respectivo para la práctica del examen, a pesar de haber recibido la orden correspondiente. </w:t>
      </w:r>
    </w:p>
    <w:p w:rsidR="00000000" w:rsidDel="00000000" w:rsidP="00000000" w:rsidRDefault="00000000" w:rsidRPr="00000000" w14:paraId="0000010E">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3855"/>
        </w:tabs>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Pagar al trabajador los gastos razonables de venida y de regreso, si para prestar sus servicios lo hizo cambiar de residencia, salvo si la terminación del contrato se origina por culpa o voluntad del trabajador. Si el trabajador prefiere radicarse en otro lugar, el empleador le debe costear su traslado hasta la concurrencia de los gastos que demandaría su regreso al lugar donde residía anteriormente. En los gastos de traslado del trabajador, se entienden comprendidos los de los familiares que con el convivieren.</w:t>
      </w:r>
    </w:p>
    <w:p w:rsidR="00000000" w:rsidDel="00000000" w:rsidP="00000000" w:rsidRDefault="00000000" w:rsidRPr="00000000" w14:paraId="0000010F">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3855"/>
        </w:tabs>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Cumplir el reglamento y mantener el orden, la moralidad y el respeto a las leyes.</w:t>
      </w:r>
    </w:p>
    <w:p w:rsidR="00000000" w:rsidDel="00000000" w:rsidP="00000000" w:rsidRDefault="00000000" w:rsidRPr="00000000" w14:paraId="00000110">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3855"/>
        </w:tabs>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Conceder al trabajador en caso de fallecimiento de su cónyuge, compañero o compañera permanente o de un familiar hasta el grado segundo de consanguinidad, primero de afinidad y primero civil, una licencia remunerada por luto de cinco (5) días hábiles, cualquiera sea su modalidad de contratación o de vinculación laboral. La grave calamidad doméstica no incluye la licencia por luto que trata este numeral. Este hecho deberá demostrarse mediante documento expedido por la autoridad competente, dentro de los treinta (30) días siguientes a su ocurrencia.</w:t>
      </w:r>
    </w:p>
    <w:p w:rsidR="00000000" w:rsidDel="00000000" w:rsidP="00000000" w:rsidRDefault="00000000" w:rsidRPr="00000000" w14:paraId="00000111">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3855"/>
        </w:tabs>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Conceder en forma oportuna a la trabajadora en estado de embarazo, la licencia remunerada consagrada en el numeral 1 del Artículo 236, de forma tal que empiece a disfrutarla de manera obligatoria una (1) semana antes o dos (2) semanas antes de la fecha probable del parto, según decisión de la futura madre conforme al certificado médico a que se refiere el numeral 3 del citado Artículo 236. (CST, 2020, art. 57 párr. 1-11)</w:t>
      </w:r>
    </w:p>
    <w:p w:rsidR="00000000" w:rsidDel="00000000" w:rsidP="00000000" w:rsidRDefault="00000000" w:rsidRPr="00000000" w14:paraId="00000112">
      <w:pPr>
        <w:spacing w:before="24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Así mismo, se establece en el CST el </w:t>
      </w:r>
      <w:r w:rsidDel="00000000" w:rsidR="00000000" w:rsidRPr="00000000">
        <w:rPr>
          <w:rFonts w:ascii="Arial" w:cs="Arial" w:eastAsia="Arial" w:hAnsi="Arial"/>
          <w:b w:val="1"/>
          <w:sz w:val="20"/>
          <w:szCs w:val="20"/>
          <w:rtl w:val="0"/>
        </w:rPr>
        <w:t xml:space="preserve">Artículo 58. Obligaciones especiales del trabajador,</w:t>
      </w:r>
      <w:r w:rsidDel="00000000" w:rsidR="00000000" w:rsidRPr="00000000">
        <w:rPr>
          <w:rFonts w:ascii="Arial" w:cs="Arial" w:eastAsia="Arial" w:hAnsi="Arial"/>
          <w:sz w:val="20"/>
          <w:szCs w:val="20"/>
          <w:rtl w:val="0"/>
        </w:rPr>
        <w:t xml:space="preserve"> en el que se relaciona:</w:t>
      </w:r>
    </w:p>
    <w:p w:rsidR="00000000" w:rsidDel="00000000" w:rsidP="00000000" w:rsidRDefault="00000000" w:rsidRPr="00000000" w14:paraId="00000113">
      <w:pPr>
        <w:keepNext w:val="0"/>
        <w:keepLines w:val="0"/>
        <w:widowControl w:val="1"/>
        <w:numPr>
          <w:ilvl w:val="0"/>
          <w:numId w:val="7"/>
        </w:numPr>
        <w:pBdr>
          <w:top w:space="0" w:sz="0" w:val="nil"/>
          <w:left w:space="0" w:sz="0" w:val="nil"/>
          <w:bottom w:space="0" w:sz="0" w:val="nil"/>
          <w:right w:space="0" w:sz="0" w:val="nil"/>
          <w:between w:space="0" w:sz="0" w:val="nil"/>
        </w:pBdr>
        <w:shd w:fill="auto" w:val="clear"/>
        <w:tabs>
          <w:tab w:val="left" w:pos="3855"/>
        </w:tabs>
        <w:spacing w:after="0" w:before="24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Realizar personalmente la labor, en los términos estipulados; observar los preceptos del reglamento y acatar y cumplir las órdenes e instrucciones que de modo particular le impartan el empleador o sus representantes, según el orden jerárquico establecido.</w:t>
      </w:r>
    </w:p>
    <w:p w:rsidR="00000000" w:rsidDel="00000000" w:rsidP="00000000" w:rsidRDefault="00000000" w:rsidRPr="00000000" w14:paraId="00000114">
      <w:pPr>
        <w:keepNext w:val="0"/>
        <w:keepLines w:val="0"/>
        <w:widowControl w:val="1"/>
        <w:numPr>
          <w:ilvl w:val="0"/>
          <w:numId w:val="7"/>
        </w:numPr>
        <w:pBdr>
          <w:top w:space="0" w:sz="0" w:val="nil"/>
          <w:left w:space="0" w:sz="0" w:val="nil"/>
          <w:bottom w:space="0" w:sz="0" w:val="nil"/>
          <w:right w:space="0" w:sz="0" w:val="nil"/>
          <w:between w:space="0" w:sz="0" w:val="nil"/>
        </w:pBdr>
        <w:shd w:fill="auto" w:val="clear"/>
        <w:tabs>
          <w:tab w:val="left" w:pos="3855"/>
        </w:tabs>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 comunicar con terceros, salvo la autorización expresa, las informaciones que tenga sobre su trabajo, especialmente sobre las cosas que sean de naturaleza reservada o cuya divulgación pueda ocasionar perjuicios al empleador, lo que no obsta para denunciar delitos comunes o violaciones del contrato o de las normas legales del trabajo ante las autoridades competentes.</w:t>
      </w:r>
    </w:p>
    <w:p w:rsidR="00000000" w:rsidDel="00000000" w:rsidP="00000000" w:rsidRDefault="00000000" w:rsidRPr="00000000" w14:paraId="00000115">
      <w:pPr>
        <w:keepNext w:val="0"/>
        <w:keepLines w:val="0"/>
        <w:widowControl w:val="1"/>
        <w:numPr>
          <w:ilvl w:val="0"/>
          <w:numId w:val="7"/>
        </w:numPr>
        <w:pBdr>
          <w:top w:space="0" w:sz="0" w:val="nil"/>
          <w:left w:space="0" w:sz="0" w:val="nil"/>
          <w:bottom w:space="0" w:sz="0" w:val="nil"/>
          <w:right w:space="0" w:sz="0" w:val="nil"/>
          <w:between w:space="0" w:sz="0" w:val="nil"/>
        </w:pBdr>
        <w:shd w:fill="auto" w:val="clear"/>
        <w:tabs>
          <w:tab w:val="left" w:pos="3855"/>
        </w:tabs>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Conservar y restituir en buen estado, salvo el deterioro natural, los instrumentos y útiles que le hayan sido facilitados y las materias primas sobrantes.</w:t>
      </w:r>
    </w:p>
    <w:p w:rsidR="00000000" w:rsidDel="00000000" w:rsidP="00000000" w:rsidRDefault="00000000" w:rsidRPr="00000000" w14:paraId="00000116">
      <w:pPr>
        <w:keepNext w:val="0"/>
        <w:keepLines w:val="0"/>
        <w:widowControl w:val="1"/>
        <w:numPr>
          <w:ilvl w:val="0"/>
          <w:numId w:val="7"/>
        </w:numPr>
        <w:pBdr>
          <w:top w:space="0" w:sz="0" w:val="nil"/>
          <w:left w:space="0" w:sz="0" w:val="nil"/>
          <w:bottom w:space="0" w:sz="0" w:val="nil"/>
          <w:right w:space="0" w:sz="0" w:val="nil"/>
          <w:between w:space="0" w:sz="0" w:val="nil"/>
        </w:pBdr>
        <w:shd w:fill="auto" w:val="clear"/>
        <w:tabs>
          <w:tab w:val="left" w:pos="3855"/>
        </w:tabs>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Guardar rigurosamente la moral en las relaciones con sus superiores y compañeros.</w:t>
      </w:r>
    </w:p>
    <w:p w:rsidR="00000000" w:rsidDel="00000000" w:rsidP="00000000" w:rsidRDefault="00000000" w:rsidRPr="00000000" w14:paraId="00000117">
      <w:pPr>
        <w:keepNext w:val="0"/>
        <w:keepLines w:val="0"/>
        <w:widowControl w:val="1"/>
        <w:numPr>
          <w:ilvl w:val="0"/>
          <w:numId w:val="7"/>
        </w:numPr>
        <w:pBdr>
          <w:top w:space="0" w:sz="0" w:val="nil"/>
          <w:left w:space="0" w:sz="0" w:val="nil"/>
          <w:bottom w:space="0" w:sz="0" w:val="nil"/>
          <w:right w:space="0" w:sz="0" w:val="nil"/>
          <w:between w:space="0" w:sz="0" w:val="nil"/>
        </w:pBdr>
        <w:shd w:fill="auto" w:val="clear"/>
        <w:tabs>
          <w:tab w:val="left" w:pos="3855"/>
        </w:tabs>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Comunicar oportunamente al empleador las observaciones que estime conducentes a evitarle daños y perjuicios.</w:t>
      </w:r>
    </w:p>
    <w:p w:rsidR="00000000" w:rsidDel="00000000" w:rsidP="00000000" w:rsidRDefault="00000000" w:rsidRPr="00000000" w14:paraId="00000118">
      <w:pPr>
        <w:keepNext w:val="0"/>
        <w:keepLines w:val="0"/>
        <w:widowControl w:val="1"/>
        <w:numPr>
          <w:ilvl w:val="0"/>
          <w:numId w:val="7"/>
        </w:numPr>
        <w:pBdr>
          <w:top w:space="0" w:sz="0" w:val="nil"/>
          <w:left w:space="0" w:sz="0" w:val="nil"/>
          <w:bottom w:space="0" w:sz="0" w:val="nil"/>
          <w:right w:space="0" w:sz="0" w:val="nil"/>
          <w:between w:space="0" w:sz="0" w:val="nil"/>
        </w:pBdr>
        <w:shd w:fill="auto" w:val="clear"/>
        <w:tabs>
          <w:tab w:val="left" w:pos="3855"/>
        </w:tabs>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Prestar la colaboración posible en casos de siniestro o de riesgo inminente que afecten o amenacen las personas o cosas de la empresa o establecimiento.</w:t>
      </w:r>
    </w:p>
    <w:p w:rsidR="00000000" w:rsidDel="00000000" w:rsidP="00000000" w:rsidRDefault="00000000" w:rsidRPr="00000000" w14:paraId="00000119">
      <w:pPr>
        <w:keepNext w:val="0"/>
        <w:keepLines w:val="0"/>
        <w:widowControl w:val="1"/>
        <w:numPr>
          <w:ilvl w:val="0"/>
          <w:numId w:val="7"/>
        </w:numPr>
        <w:pBdr>
          <w:top w:space="0" w:sz="0" w:val="nil"/>
          <w:left w:space="0" w:sz="0" w:val="nil"/>
          <w:bottom w:space="0" w:sz="0" w:val="nil"/>
          <w:right w:space="0" w:sz="0" w:val="nil"/>
          <w:between w:space="0" w:sz="0" w:val="nil"/>
        </w:pBdr>
        <w:shd w:fill="auto" w:val="clear"/>
        <w:tabs>
          <w:tab w:val="left" w:pos="3855"/>
        </w:tabs>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Observar con suma diligencia y cuidado las instrucciones y órdenes preventivas de accidentes o de enfermedades profesionales.</w:t>
      </w:r>
    </w:p>
    <w:p w:rsidR="00000000" w:rsidDel="00000000" w:rsidP="00000000" w:rsidRDefault="00000000" w:rsidRPr="00000000" w14:paraId="0000011A">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3855"/>
        </w:tabs>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trabajadora en estado de embarazo debe empezar a disfrutar la licencia remunerada consagrada en el numeral 1 del Artículo 236, al menos una semana antes de la fecha probable del parto. (CST, 2020, art. 58 párr. 1-8)</w:t>
      </w:r>
    </w:p>
    <w:p w:rsidR="00000000" w:rsidDel="00000000" w:rsidP="00000000" w:rsidRDefault="00000000" w:rsidRPr="00000000" w14:paraId="0000011B">
      <w:pPr>
        <w:spacing w:before="240" w:line="276" w:lineRule="auto"/>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1.4 Causales de terminación del contrato de trabajo e indemnizaciones</w:t>
      </w:r>
      <w:r w:rsidDel="00000000" w:rsidR="00000000" w:rsidRPr="00000000">
        <w:rPr>
          <w:rtl w:val="0"/>
        </w:rPr>
      </w:r>
    </w:p>
    <w:p w:rsidR="00000000" w:rsidDel="00000000" w:rsidP="00000000" w:rsidRDefault="00000000" w:rsidRPr="00000000" w14:paraId="0000011C">
      <w:pPr>
        <w:spacing w:before="240" w:line="276"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Causales generales</w:t>
      </w:r>
    </w:p>
    <w:p w:rsidR="00000000" w:rsidDel="00000000" w:rsidP="00000000" w:rsidRDefault="00000000" w:rsidRPr="00000000" w14:paraId="0000011D">
      <w:pPr>
        <w:spacing w:before="24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Un contrato de trabajo se puede dar por terminado cuando se presente cualquiera de las siguientes causas. Según el Artículo 61 del CST, estas son:</w:t>
      </w:r>
    </w:p>
    <w:p w:rsidR="00000000" w:rsidDel="00000000" w:rsidP="00000000" w:rsidRDefault="00000000" w:rsidRPr="00000000" w14:paraId="0000011E">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24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Por muerte del trabajador.</w:t>
      </w:r>
    </w:p>
    <w:p w:rsidR="00000000" w:rsidDel="00000000" w:rsidP="00000000" w:rsidRDefault="00000000" w:rsidRPr="00000000" w14:paraId="0000011F">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Por mutuo consentimiento.</w:t>
      </w:r>
    </w:p>
    <w:p w:rsidR="00000000" w:rsidDel="00000000" w:rsidP="00000000" w:rsidRDefault="00000000" w:rsidRPr="00000000" w14:paraId="00000120">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Por expiración del plazo fijo pactado.</w:t>
      </w:r>
    </w:p>
    <w:p w:rsidR="00000000" w:rsidDel="00000000" w:rsidP="00000000" w:rsidRDefault="00000000" w:rsidRPr="00000000" w14:paraId="00000121">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Por terminación de la obra o labor contratada.</w:t>
      </w:r>
    </w:p>
    <w:p w:rsidR="00000000" w:rsidDel="00000000" w:rsidP="00000000" w:rsidRDefault="00000000" w:rsidRPr="00000000" w14:paraId="00000122">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Por liquidación o clausura definitiva de la empresa o establecimiento.</w:t>
      </w:r>
    </w:p>
    <w:p w:rsidR="00000000" w:rsidDel="00000000" w:rsidP="00000000" w:rsidRDefault="00000000" w:rsidRPr="00000000" w14:paraId="00000123">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Por suspensión de actividades por parte del empleador durante más de ciento veinte (120) días.</w:t>
      </w:r>
    </w:p>
    <w:p w:rsidR="00000000" w:rsidDel="00000000" w:rsidP="00000000" w:rsidRDefault="00000000" w:rsidRPr="00000000" w14:paraId="00000124">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Por sentencia ejecutoriada.</w:t>
      </w:r>
    </w:p>
    <w:p w:rsidR="00000000" w:rsidDel="00000000" w:rsidP="00000000" w:rsidRDefault="00000000" w:rsidRPr="00000000" w14:paraId="00000125">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Por no regresar el trabajador a su empleo, al desaparecer las causas de la suspensión del contrato. (CST, 2020, párr. 1)</w:t>
      </w:r>
    </w:p>
    <w:p w:rsidR="00000000" w:rsidDel="00000000" w:rsidP="00000000" w:rsidRDefault="00000000" w:rsidRPr="00000000" w14:paraId="00000126">
      <w:pPr>
        <w:spacing w:before="240" w:line="276" w:lineRule="auto"/>
        <w:jc w:val="both"/>
        <w:rPr>
          <w:rFonts w:ascii="Arial" w:cs="Arial" w:eastAsia="Arial" w:hAnsi="Arial"/>
          <w:b w:val="1"/>
          <w:sz w:val="20"/>
          <w:szCs w:val="20"/>
        </w:rPr>
      </w:pPr>
      <w:r w:rsidDel="00000000" w:rsidR="00000000" w:rsidRPr="00000000">
        <w:rPr>
          <w:rFonts w:ascii="Arial" w:cs="Arial" w:eastAsia="Arial" w:hAnsi="Arial"/>
          <w:sz w:val="20"/>
          <w:szCs w:val="20"/>
          <w:rtl w:val="0"/>
        </w:rPr>
        <w:t xml:space="preserve">El CST consagra las causas justas para dar por terminado unilateralmente el contrato de trabajo, por parte del </w:t>
      </w:r>
      <w:r w:rsidDel="00000000" w:rsidR="00000000" w:rsidRPr="00000000">
        <w:rPr>
          <w:rFonts w:ascii="Arial" w:cs="Arial" w:eastAsia="Arial" w:hAnsi="Arial"/>
          <w:b w:val="1"/>
          <w:sz w:val="20"/>
          <w:szCs w:val="20"/>
          <w:rtl w:val="0"/>
        </w:rPr>
        <w:t xml:space="preserve">empleador:</w:t>
      </w:r>
    </w:p>
    <w:p w:rsidR="00000000" w:rsidDel="00000000" w:rsidP="00000000" w:rsidRDefault="00000000" w:rsidRPr="00000000" w14:paraId="00000127">
      <w:pPr>
        <w:keepNext w:val="0"/>
        <w:keepLines w:val="0"/>
        <w:widowControl w:val="1"/>
        <w:numPr>
          <w:ilvl w:val="0"/>
          <w:numId w:val="9"/>
        </w:numPr>
        <w:pBdr>
          <w:top w:space="0" w:sz="0" w:val="nil"/>
          <w:left w:space="0" w:sz="0" w:val="nil"/>
          <w:bottom w:space="0" w:sz="0" w:val="nil"/>
          <w:right w:space="0" w:sz="0" w:val="nil"/>
          <w:between w:space="0" w:sz="0" w:val="nil"/>
        </w:pBdr>
        <w:shd w:fill="auto" w:val="clear"/>
        <w:tabs>
          <w:tab w:val="left" w:pos="3855"/>
        </w:tabs>
        <w:spacing w:after="0" w:before="24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haber sufrido engaño por parte del trabajador, mediante la presentación de certificados falsos para su admisión o tendientes a obtener un provecho indebido.</w:t>
      </w:r>
    </w:p>
    <w:p w:rsidR="00000000" w:rsidDel="00000000" w:rsidP="00000000" w:rsidRDefault="00000000" w:rsidRPr="00000000" w14:paraId="00000128">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Todo acto de violencia, injuria, malos tratamientos o grave indisciplina en que incurra el trabajador en sus labores, contra el empleador, los miembros de su familia, el personal directivo o los compañeros de trabajo.</w:t>
      </w:r>
    </w:p>
    <w:p w:rsidR="00000000" w:rsidDel="00000000" w:rsidP="00000000" w:rsidRDefault="00000000" w:rsidRPr="00000000" w14:paraId="00000129">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Todo acto grave de violencia, injuria o malos tratamientos en que incurra el trabajador fuera del servicio, en contra del empleador, de los miembros de su familia o de sus representantes y socios, jefes de taller, vigilantes o celadores.</w:t>
      </w:r>
    </w:p>
    <w:p w:rsidR="00000000" w:rsidDel="00000000" w:rsidP="00000000" w:rsidRDefault="00000000" w:rsidRPr="00000000" w14:paraId="0000012A">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Todo daño material causado intencionalmente a los edificios, obras, maquinarias y materias primas, instrumentos y demás objetos relacionados con el trabajo, y toda grave negligencia que ponga en peligro la seguridad de las personas o de las cosas.</w:t>
      </w:r>
    </w:p>
    <w:p w:rsidR="00000000" w:rsidDel="00000000" w:rsidP="00000000" w:rsidRDefault="00000000" w:rsidRPr="00000000" w14:paraId="0000012B">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Todo acto inmoral o delictuoso que el trabajador cometa en el taller, establecimiento o lugar de trabajo o en el desempeño de sus labores.</w:t>
      </w:r>
    </w:p>
    <w:p w:rsidR="00000000" w:rsidDel="00000000" w:rsidP="00000000" w:rsidRDefault="00000000" w:rsidRPr="00000000" w14:paraId="0000012C">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Cualquier violación grave de las obligaciones o prohibiciones especiales que incumben al trabajador de acuerdo con los Artículos 58 y 60 del CST, o cualquier falta grave calificada como tal en pactos o convenciones colectivas, fallos arbitrales, contratos individuales o reglamentos.</w:t>
      </w:r>
    </w:p>
    <w:p w:rsidR="00000000" w:rsidDel="00000000" w:rsidP="00000000" w:rsidRDefault="00000000" w:rsidRPr="00000000" w14:paraId="0000012D">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detención preventiva del trabajador por más de treinta (30) días, a menos que posteriormente sea absuelto; o el arresto correccional que exceda de ocho (8) días, o aún por tiempo menor, cuando la causa de la sanción sea suficiente por sí misma para justificar la extinción del contrato.</w:t>
      </w:r>
    </w:p>
    <w:p w:rsidR="00000000" w:rsidDel="00000000" w:rsidP="00000000" w:rsidRDefault="00000000" w:rsidRPr="00000000" w14:paraId="0000012E">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que el trabajador revele los secretos técnicos o comerciales o dé a conocer asuntos de carácter reservado, con perjuicio de la empresa.</w:t>
      </w:r>
    </w:p>
    <w:p w:rsidR="00000000" w:rsidDel="00000000" w:rsidP="00000000" w:rsidRDefault="00000000" w:rsidRPr="00000000" w14:paraId="0000012F">
      <w:pPr>
        <w:keepNext w:val="0"/>
        <w:keepLines w:val="0"/>
        <w:widowControl w:val="1"/>
        <w:numPr>
          <w:ilvl w:val="0"/>
          <w:numId w:val="9"/>
        </w:numPr>
        <w:pBdr>
          <w:top w:space="0" w:sz="0" w:val="nil"/>
          <w:left w:space="0" w:sz="0" w:val="nil"/>
          <w:bottom w:space="0" w:sz="0" w:val="nil"/>
          <w:right w:space="0" w:sz="0" w:val="nil"/>
          <w:between w:space="0" w:sz="0" w:val="nil"/>
        </w:pBdr>
        <w:shd w:fill="auto" w:val="clear"/>
        <w:tabs>
          <w:tab w:val="left" w:pos="3855"/>
        </w:tabs>
        <w:spacing w:after="0" w:before="0" w:line="276" w:lineRule="auto"/>
        <w:ind w:left="720" w:right="0" w:hanging="360"/>
        <w:jc w:val="both"/>
        <w:rPr>
          <w:rFonts w:ascii="Arial" w:cs="Arial" w:eastAsia="Arial" w:hAnsi="Arial"/>
          <w:b w:val="0"/>
          <w:i w:val="0"/>
          <w:smallCaps w:val="0"/>
          <w:strike w:val="0"/>
          <w:color w:val="948a54"/>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deficiente rendimiento en el trabajo en relación con la capacidad del trabajador y con el rendimiento promedio en labores análogas, cuando no se corrija en un plazo razonable a pesar del requerimiento del empleador.</w:t>
      </w:r>
      <w:r w:rsidDel="00000000" w:rsidR="00000000" w:rsidRPr="00000000">
        <w:rPr>
          <w:rtl w:val="0"/>
        </w:rPr>
      </w:r>
    </w:p>
    <w:p w:rsidR="00000000" w:rsidDel="00000000" w:rsidP="00000000" w:rsidRDefault="00000000" w:rsidRPr="00000000" w14:paraId="00000130">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sistemática inejecución, sin razones válidas, por parte del trabajador, de las obligaciones convencionales o legales.</w:t>
      </w:r>
    </w:p>
    <w:p w:rsidR="00000000" w:rsidDel="00000000" w:rsidP="00000000" w:rsidRDefault="00000000" w:rsidRPr="00000000" w14:paraId="00000131">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Todo vicio del trabajador que perturbe la disciplina del establecimiento.</w:t>
      </w:r>
    </w:p>
    <w:p w:rsidR="00000000" w:rsidDel="00000000" w:rsidP="00000000" w:rsidRDefault="00000000" w:rsidRPr="00000000" w14:paraId="00000132">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renuencia sistemática del trabajador a aceptar las medidas preventivas, profilácticas o curativas, prescritas por el médico del empleador o por las autoridades para evitar enfermedades o accidentes.</w:t>
      </w:r>
    </w:p>
    <w:p w:rsidR="00000000" w:rsidDel="00000000" w:rsidP="00000000" w:rsidRDefault="00000000" w:rsidRPr="00000000" w14:paraId="00000133">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ineptitud del trabajador para realizar la labor encomendada.</w:t>
      </w:r>
    </w:p>
    <w:p w:rsidR="00000000" w:rsidDel="00000000" w:rsidP="00000000" w:rsidRDefault="00000000" w:rsidRPr="00000000" w14:paraId="00000134">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reconocimiento al trabajador de la pensión de la jubilación o invalidez estando al servicio de la empresa.</w:t>
      </w:r>
    </w:p>
    <w:p w:rsidR="00000000" w:rsidDel="00000000" w:rsidP="00000000" w:rsidRDefault="00000000" w:rsidRPr="00000000" w14:paraId="00000135">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enfermedad contagiosa o crónica del trabajador, que no tenga carácter de profesional, así como cualquiera otra enfermedad o lesión que lo incapacite para el trabajo, cuya curación no haya sido posible durante ciento ochenta (180) días. El despido por esta causa no podrá efectuarse sino al vencimiento de dicho lapso y no exime al empleador de las prestaciones e indemnizaciones legales y convencionales derivadas de la enfermedad. (CST, 2020, art. 62 párr. 1-15)</w:t>
      </w:r>
    </w:p>
    <w:p w:rsidR="00000000" w:rsidDel="00000000" w:rsidP="00000000" w:rsidRDefault="00000000" w:rsidRPr="00000000" w14:paraId="00000136">
      <w:pPr>
        <w:spacing w:before="240" w:line="276" w:lineRule="auto"/>
        <w:jc w:val="both"/>
        <w:rPr>
          <w:rFonts w:ascii="Arial" w:cs="Arial" w:eastAsia="Arial" w:hAnsi="Arial"/>
          <w:b w:val="1"/>
          <w:sz w:val="20"/>
          <w:szCs w:val="20"/>
        </w:rPr>
      </w:pPr>
      <w:r w:rsidDel="00000000" w:rsidR="00000000" w:rsidRPr="00000000">
        <w:rPr>
          <w:rFonts w:ascii="Arial" w:cs="Arial" w:eastAsia="Arial" w:hAnsi="Arial"/>
          <w:sz w:val="20"/>
          <w:szCs w:val="20"/>
          <w:rtl w:val="0"/>
        </w:rPr>
        <w:t xml:space="preserve">El CST consagra las </w:t>
      </w:r>
      <w:r w:rsidDel="00000000" w:rsidR="00000000" w:rsidRPr="00000000">
        <w:rPr>
          <w:rFonts w:ascii="Arial" w:cs="Arial" w:eastAsia="Arial" w:hAnsi="Arial"/>
          <w:b w:val="1"/>
          <w:sz w:val="20"/>
          <w:szCs w:val="20"/>
          <w:rtl w:val="0"/>
        </w:rPr>
        <w:t xml:space="preserve">causas justas</w:t>
      </w:r>
      <w:r w:rsidDel="00000000" w:rsidR="00000000" w:rsidRPr="00000000">
        <w:rPr>
          <w:rFonts w:ascii="Arial" w:cs="Arial" w:eastAsia="Arial" w:hAnsi="Arial"/>
          <w:sz w:val="20"/>
          <w:szCs w:val="20"/>
          <w:rtl w:val="0"/>
        </w:rPr>
        <w:t xml:space="preserve"> para dar por terminado unilateralmente el contrato de trabajo, por parte del </w:t>
      </w:r>
      <w:r w:rsidDel="00000000" w:rsidR="00000000" w:rsidRPr="00000000">
        <w:rPr>
          <w:rFonts w:ascii="Arial" w:cs="Arial" w:eastAsia="Arial" w:hAnsi="Arial"/>
          <w:b w:val="1"/>
          <w:sz w:val="20"/>
          <w:szCs w:val="20"/>
          <w:rtl w:val="0"/>
        </w:rPr>
        <w:t xml:space="preserve">trabajador.</w:t>
      </w:r>
    </w:p>
    <w:p w:rsidR="00000000" w:rsidDel="00000000" w:rsidP="00000000" w:rsidRDefault="00000000" w:rsidRPr="00000000" w14:paraId="00000137">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24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haber sufrido engaño por parte del empleador, respecto de las condiciones de trabajo.</w:t>
      </w:r>
    </w:p>
    <w:p w:rsidR="00000000" w:rsidDel="00000000" w:rsidP="00000000" w:rsidRDefault="00000000" w:rsidRPr="00000000" w14:paraId="00000138">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Todo acto de violencia, malos tratamientos o amenazas graves inferidas por el empleador contra el trabajador o los miembros de su familia, dentro o fuera del servicio, o inferidas dentro del servicio por los parientes, representantes o dependientes del empleador con el consentimiento o la tolerancia de este.</w:t>
      </w:r>
    </w:p>
    <w:p w:rsidR="00000000" w:rsidDel="00000000" w:rsidP="00000000" w:rsidRDefault="00000000" w:rsidRPr="00000000" w14:paraId="00000139">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Cualquier acto del empleador o de sus representantes que induzca al trabajador a cometer un acto ilícito o contrario a sus convicciones políticas o religiosas.</w:t>
      </w:r>
    </w:p>
    <w:p w:rsidR="00000000" w:rsidDel="00000000" w:rsidP="00000000" w:rsidRDefault="00000000" w:rsidRPr="00000000" w14:paraId="0000013A">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Todas las circunstancias que el trabajador no pueda prever al celebrar el contrato, y que pongan en peligro su seguridad o su salud, y que el empleador no se allane a modificar.</w:t>
      </w:r>
    </w:p>
    <w:p w:rsidR="00000000" w:rsidDel="00000000" w:rsidP="00000000" w:rsidRDefault="00000000" w:rsidRPr="00000000" w14:paraId="0000013B">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Todo perjuicio causado maliciosamente por el empleador al trabajador en la prestación del servicio.</w:t>
      </w:r>
    </w:p>
    <w:p w:rsidR="00000000" w:rsidDel="00000000" w:rsidP="00000000" w:rsidRDefault="00000000" w:rsidRPr="00000000" w14:paraId="0000013C">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incumplimiento sistemático sin razones válidas por parte del empleador, de sus obligaciones convencionales o legales.</w:t>
      </w:r>
    </w:p>
    <w:p w:rsidR="00000000" w:rsidDel="00000000" w:rsidP="00000000" w:rsidRDefault="00000000" w:rsidRPr="00000000" w14:paraId="0000013D">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exigencia del empleador, sin razones válidas, de la prestación de un servicio distinto, o en lugares diversos de aquel para el cual se le contrató, y cualquier violación grave de las obligaciones o prohibiciones que incumben al empleador, de acuerdo con los Artículos 57 y 59 del CST, o cualquier falta grave calificada como tal en pactos o convenciones colectivas, fallos arbitrales, contratos individuales o reglamentos. (Moncayo, 2015, párr. 1)</w:t>
      </w:r>
    </w:p>
    <w:p w:rsidR="00000000" w:rsidDel="00000000" w:rsidP="00000000" w:rsidRDefault="00000000" w:rsidRPr="00000000" w14:paraId="0000013E">
      <w:pPr>
        <w:spacing w:before="240" w:line="276" w:lineRule="auto"/>
        <w:jc w:val="both"/>
        <w:rPr>
          <w:rFonts w:ascii="Arial" w:cs="Arial" w:eastAsia="Arial" w:hAnsi="Arial"/>
          <w:b w:val="1"/>
          <w:sz w:val="20"/>
          <w:szCs w:val="20"/>
        </w:rPr>
      </w:pPr>
      <w:sdt>
        <w:sdtPr>
          <w:tag w:val="goog_rdk_0"/>
        </w:sdtPr>
        <w:sdtContent>
          <w:commentRangeStart w:id="0"/>
        </w:sdtContent>
      </w:sdt>
      <w:r w:rsidDel="00000000" w:rsidR="00000000" w:rsidRPr="00000000">
        <w:rPr>
          <w:rFonts w:ascii="Arial" w:cs="Arial" w:eastAsia="Arial" w:hAnsi="Arial"/>
          <w:b w:val="1"/>
          <w:sz w:val="20"/>
          <w:szCs w:val="20"/>
          <w:rtl w:val="0"/>
        </w:rPr>
        <w:t xml:space="preserve">Indemnizaciones </w:t>
      </w:r>
    </w:p>
    <w:p w:rsidR="00000000" w:rsidDel="00000000" w:rsidP="00000000" w:rsidRDefault="00000000" w:rsidRPr="00000000" w14:paraId="0000013F">
      <w:pPr>
        <w:spacing w:before="240" w:line="276" w:lineRule="auto"/>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Artículo 64</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b w:val="1"/>
          <w:sz w:val="20"/>
          <w:szCs w:val="20"/>
          <w:rtl w:val="0"/>
        </w:rPr>
        <w:t xml:space="preserve">Terminación unilateral del contrato de trabajo sin justa causa</w:t>
      </w: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140">
      <w:pPr>
        <w:spacing w:before="24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En todo contrato de trabajo va envuelta la condición resolutoria por incumplimiento de lo pactado, con indemnización de perjuicios a cargo de la parte responsable. Esta indemnización comprende el lucro cesante y el daño emergente.</w:t>
      </w:r>
    </w:p>
    <w:p w:rsidR="00000000" w:rsidDel="00000000" w:rsidP="00000000" w:rsidRDefault="00000000" w:rsidRPr="00000000" w14:paraId="00000141">
      <w:pPr>
        <w:spacing w:before="24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En caso de terminación unilateral del contrato de trabajo sin justa causa comprobada, por parte del empleador o si este da lugar a la terminación unilateral por parte del trabajador por alguna de las justas causas contempladas en la ley, el primero deberá al segundo una indemnización en los términos que a continuación se señalan:</w:t>
      </w:r>
    </w:p>
    <w:p w:rsidR="00000000" w:rsidDel="00000000" w:rsidP="00000000" w:rsidRDefault="00000000" w:rsidRPr="00000000" w14:paraId="00000142">
      <w:pPr>
        <w:keepNext w:val="0"/>
        <w:keepLines w:val="0"/>
        <w:widowControl w:val="1"/>
        <w:numPr>
          <w:ilvl w:val="0"/>
          <w:numId w:val="26"/>
        </w:numPr>
        <w:pBdr>
          <w:top w:space="0" w:sz="0" w:val="nil"/>
          <w:left w:space="0" w:sz="0" w:val="nil"/>
          <w:bottom w:space="0" w:sz="0" w:val="nil"/>
          <w:right w:space="0" w:sz="0" w:val="nil"/>
          <w:between w:space="0" w:sz="0" w:val="nil"/>
        </w:pBdr>
        <w:shd w:fill="auto" w:val="clear"/>
        <w:spacing w:after="0" w:before="240" w:line="276" w:lineRule="auto"/>
        <w:ind w:left="426"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 los contratos a término fijo, el valor de los salarios correspondientes al tiempo que faltare para cumplir el plazo estipulado del contrato; o el del lapso determinado por la duración de la obra o la labor contratada, caso en el cual la indemnización no será inferior a quince (15) días.</w:t>
      </w:r>
    </w:p>
    <w:p w:rsidR="00000000" w:rsidDel="00000000" w:rsidP="00000000" w:rsidRDefault="00000000" w:rsidRPr="00000000" w14:paraId="00000143">
      <w:pPr>
        <w:numPr>
          <w:ilvl w:val="0"/>
          <w:numId w:val="26"/>
        </w:numPr>
        <w:spacing w:before="240" w:line="276" w:lineRule="auto"/>
        <w:ind w:left="426"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En los contratos a término indefinido la indemnización se pagará así:</w:t>
      </w:r>
    </w:p>
    <w:p w:rsidR="00000000" w:rsidDel="00000000" w:rsidP="00000000" w:rsidRDefault="00000000" w:rsidRPr="00000000" w14:paraId="00000144">
      <w:pPr>
        <w:spacing w:before="240" w:line="276" w:lineRule="auto"/>
        <w:ind w:left="426"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 Para trabajadores que devenguen un salario inferior a diez (10) salarios mínimos mensuales legales:</w:t>
      </w:r>
    </w:p>
    <w:p w:rsidR="00000000" w:rsidDel="00000000" w:rsidP="00000000" w:rsidRDefault="00000000" w:rsidRPr="00000000" w14:paraId="00000145">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240" w:line="276" w:lineRule="auto"/>
        <w:ind w:left="993"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Treinta (30) días de salario cuando el trabajador tuviere un tiempo de servicio no mayor de un (1) año.</w:t>
      </w:r>
    </w:p>
    <w:p w:rsidR="00000000" w:rsidDel="00000000" w:rsidP="00000000" w:rsidRDefault="00000000" w:rsidRPr="00000000" w14:paraId="00000146">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276" w:lineRule="auto"/>
        <w:ind w:left="993"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Si el trabajador tuviere más de un (1) año de servicio continuo, se le pagarán veinte (20) días adicionales de salario sobre los treinta (30) básicos del numeral 1, por cada uno de los años de servicio subsiguientes al primero y proporcionalmente por fracción;</w:t>
      </w:r>
    </w:p>
    <w:p w:rsidR="00000000" w:rsidDel="00000000" w:rsidP="00000000" w:rsidRDefault="00000000" w:rsidRPr="00000000" w14:paraId="00000147">
      <w:pPr>
        <w:spacing w:before="240" w:line="276" w:lineRule="auto"/>
        <w:ind w:left="426"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b) Para trabajadores que devenguen un salario igual o superior a diez (10) salarios mínimos legales mensuales.</w:t>
      </w:r>
    </w:p>
    <w:p w:rsidR="00000000" w:rsidDel="00000000" w:rsidP="00000000" w:rsidRDefault="00000000" w:rsidRPr="00000000" w14:paraId="00000148">
      <w:pPr>
        <w:keepNext w:val="0"/>
        <w:keepLines w:val="0"/>
        <w:widowControl w:val="1"/>
        <w:numPr>
          <w:ilvl w:val="0"/>
          <w:numId w:val="25"/>
        </w:numPr>
        <w:pBdr>
          <w:top w:space="0" w:sz="0" w:val="nil"/>
          <w:left w:space="0" w:sz="0" w:val="nil"/>
          <w:bottom w:space="0" w:sz="0" w:val="nil"/>
          <w:right w:space="0" w:sz="0" w:val="nil"/>
          <w:between w:space="0" w:sz="0" w:val="nil"/>
        </w:pBdr>
        <w:shd w:fill="auto" w:val="clear"/>
        <w:spacing w:after="0" w:before="240" w:line="276" w:lineRule="auto"/>
        <w:ind w:left="993"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Veinte (20) días de salario cuando el trabajador tuviere un tiempo de servicio no mayor de un (1) año.</w:t>
      </w:r>
    </w:p>
    <w:p w:rsidR="00000000" w:rsidDel="00000000" w:rsidP="00000000" w:rsidRDefault="00000000" w:rsidRPr="00000000" w14:paraId="00000149">
      <w:pPr>
        <w:keepNext w:val="0"/>
        <w:keepLines w:val="0"/>
        <w:widowControl w:val="1"/>
        <w:numPr>
          <w:ilvl w:val="0"/>
          <w:numId w:val="25"/>
        </w:numPr>
        <w:pBdr>
          <w:top w:space="0" w:sz="0" w:val="nil"/>
          <w:left w:space="0" w:sz="0" w:val="nil"/>
          <w:bottom w:space="0" w:sz="0" w:val="nil"/>
          <w:right w:space="0" w:sz="0" w:val="nil"/>
          <w:between w:space="0" w:sz="0" w:val="nil"/>
        </w:pBdr>
        <w:shd w:fill="auto" w:val="clear"/>
        <w:spacing w:after="0" w:before="0" w:line="276" w:lineRule="auto"/>
        <w:ind w:left="993"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Si el trabajador tuviere más de un (1) año de servicio continuo, se le pagarán quince (15) días adicionales de salario sobre los veinte (20) días básicos del numeral 1 anterior, por cada uno de los años de servicio subsiguientes al primero y proporcionalmente por fracción. (Ministerio de la Protección Social, 2008).</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14A">
      <w:pPr>
        <w:spacing w:before="240" w:line="276"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2. Nómina</w:t>
      </w:r>
      <w:r w:rsidDel="00000000" w:rsidR="00000000" w:rsidRPr="00000000">
        <w:rPr>
          <w:rtl w:val="0"/>
        </w:rPr>
      </w:r>
    </w:p>
    <w:p w:rsidR="00000000" w:rsidDel="00000000" w:rsidP="00000000" w:rsidRDefault="00000000" w:rsidRPr="00000000" w14:paraId="0000014B">
      <w:pPr>
        <w:spacing w:before="24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Es el proceso mediante el cual se liquidan los salarios a los trabajadores, mediante una planilla o comprobante en el cual se relacionan los diferentes conceptos ganados, descuentos por seguridad social e impuestos, entre otros; generando el valor neto a pagar a cada uno de los trabajadores. </w:t>
      </w:r>
    </w:p>
    <w:p w:rsidR="00000000" w:rsidDel="00000000" w:rsidP="00000000" w:rsidRDefault="00000000" w:rsidRPr="00000000" w14:paraId="0000014C">
      <w:pPr>
        <w:spacing w:before="240" w:line="276" w:lineRule="auto"/>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2.1</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b w:val="1"/>
          <w:sz w:val="20"/>
          <w:szCs w:val="20"/>
          <w:rtl w:val="0"/>
        </w:rPr>
        <w:t xml:space="preserve">Beneficios a empleados</w:t>
      </w:r>
      <w:r w:rsidDel="00000000" w:rsidR="00000000" w:rsidRPr="00000000">
        <w:rPr>
          <w:rtl w:val="0"/>
        </w:rPr>
      </w:r>
    </w:p>
    <w:p w:rsidR="00000000" w:rsidDel="00000000" w:rsidP="00000000" w:rsidRDefault="00000000" w:rsidRPr="00000000" w14:paraId="0000014D">
      <w:pPr>
        <w:spacing w:before="24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capital humano en las entidades o empresas ha venido tomando un gran valor para las directivas; cada vez más, se enfatiza su importancia como un recurso imprescindible para poder alcanzar los objetivos organizacionales y este puede ser una fortaleza que las empresas deben valorar y retribuir económicamente de manera más favorable con los diversos beneficios que pueden ofrecer por la prestación de sus servicios.</w:t>
      </w:r>
    </w:p>
    <w:p w:rsidR="00000000" w:rsidDel="00000000" w:rsidP="00000000" w:rsidRDefault="00000000" w:rsidRPr="00000000" w14:paraId="0000014E">
      <w:pPr>
        <w:spacing w:before="24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Según la Norma Internacional de Contabilidad (NIC 19), se definen los beneficios a los empleados así:</w:t>
      </w:r>
    </w:p>
    <w:p w:rsidR="00000000" w:rsidDel="00000000" w:rsidP="00000000" w:rsidRDefault="00000000" w:rsidRPr="00000000" w14:paraId="0000014F">
      <w:pPr>
        <w:keepNext w:val="0"/>
        <w:keepLines w:val="0"/>
        <w:widowControl w:val="1"/>
        <w:numPr>
          <w:ilvl w:val="0"/>
          <w:numId w:val="26"/>
        </w:numPr>
        <w:pBdr>
          <w:top w:space="0" w:sz="0" w:val="nil"/>
          <w:left w:space="0" w:sz="0" w:val="nil"/>
          <w:bottom w:space="0" w:sz="0" w:val="nil"/>
          <w:right w:space="0" w:sz="0" w:val="nil"/>
          <w:between w:space="0" w:sz="0" w:val="nil"/>
        </w:pBdr>
        <w:shd w:fill="auto" w:val="clear"/>
        <w:spacing w:after="0" w:before="240" w:line="276" w:lineRule="auto"/>
        <w:ind w:left="108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Beneficios a los empleados son todas las formas de contraprestación concedidas por una entidad a cambio de los servicios prestados por los empleados o por indemnizaciones por cese.</w:t>
      </w:r>
    </w:p>
    <w:p w:rsidR="00000000" w:rsidDel="00000000" w:rsidP="00000000" w:rsidRDefault="00000000" w:rsidRPr="00000000" w14:paraId="00000150">
      <w:pPr>
        <w:keepNext w:val="0"/>
        <w:keepLines w:val="0"/>
        <w:widowControl w:val="1"/>
        <w:numPr>
          <w:ilvl w:val="0"/>
          <w:numId w:val="26"/>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Beneficios a los empleados a corto plazo son beneficios a los empleados (diferentes de las indemnizaciones por cese) que se espera liquidar totalmente antes de los doce meses siguientes al final del periodo anual sobre el que se informa en el que los empleados hayan prestado los servicios relacionados. </w:t>
      </w:r>
    </w:p>
    <w:p w:rsidR="00000000" w:rsidDel="00000000" w:rsidP="00000000" w:rsidRDefault="00000000" w:rsidRPr="00000000" w14:paraId="00000151">
      <w:pPr>
        <w:keepNext w:val="0"/>
        <w:keepLines w:val="0"/>
        <w:widowControl w:val="1"/>
        <w:numPr>
          <w:ilvl w:val="0"/>
          <w:numId w:val="26"/>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Beneficios post-empleo son beneficios a los empleados (diferentes de las indemnizaciones por cese y beneficios a los empleados a corto plazo) que se pagan después de completar su periodo de empleo. </w:t>
      </w:r>
    </w:p>
    <w:p w:rsidR="00000000" w:rsidDel="00000000" w:rsidP="00000000" w:rsidRDefault="00000000" w:rsidRPr="00000000" w14:paraId="00000152">
      <w:pPr>
        <w:keepNext w:val="0"/>
        <w:keepLines w:val="0"/>
        <w:widowControl w:val="1"/>
        <w:numPr>
          <w:ilvl w:val="0"/>
          <w:numId w:val="26"/>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Otros beneficios a los empleados a largo plazo son todos los beneficios a los empleados diferentes de los beneficios a los empleados a corto plazo, beneficios posteriores al periodo de empleo e indemnizaciones por cese.</w:t>
      </w:r>
    </w:p>
    <w:p w:rsidR="00000000" w:rsidDel="00000000" w:rsidP="00000000" w:rsidRDefault="00000000" w:rsidRPr="00000000" w14:paraId="00000153">
      <w:pPr>
        <w:spacing w:before="24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Los beneficios a los empleados comprenden:</w:t>
      </w:r>
    </w:p>
    <w:p w:rsidR="00000000" w:rsidDel="00000000" w:rsidP="00000000" w:rsidRDefault="00000000" w:rsidRPr="00000000" w14:paraId="00000154">
      <w:pPr>
        <w:spacing w:before="24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Los beneficios a corto plazo, tales como los siguientes, si se esperan liquidar totalmente antes de los doce meses posteriores al final del periodo anual sobre el que se informa en el que los empleados presten los servicios relacionados:</w:t>
      </w:r>
    </w:p>
    <w:p w:rsidR="00000000" w:rsidDel="00000000" w:rsidP="00000000" w:rsidRDefault="00000000" w:rsidRPr="00000000" w14:paraId="00000155">
      <w:pPr>
        <w:keepNext w:val="0"/>
        <w:keepLines w:val="0"/>
        <w:widowControl w:val="1"/>
        <w:numPr>
          <w:ilvl w:val="0"/>
          <w:numId w:val="27"/>
        </w:numPr>
        <w:pBdr>
          <w:top w:space="0" w:sz="0" w:val="nil"/>
          <w:left w:space="0" w:sz="0" w:val="nil"/>
          <w:bottom w:space="0" w:sz="0" w:val="nil"/>
          <w:right w:space="0" w:sz="0" w:val="nil"/>
          <w:between w:space="0" w:sz="0" w:val="nil"/>
        </w:pBdr>
        <w:shd w:fill="auto" w:val="clear"/>
        <w:spacing w:after="0" w:before="24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Sueldos, salarios y aportaciones a la seguridad social.</w:t>
      </w:r>
    </w:p>
    <w:p w:rsidR="00000000" w:rsidDel="00000000" w:rsidP="00000000" w:rsidRDefault="00000000" w:rsidRPr="00000000" w14:paraId="00000156">
      <w:pPr>
        <w:keepNext w:val="0"/>
        <w:keepLines w:val="0"/>
        <w:widowControl w:val="1"/>
        <w:numPr>
          <w:ilvl w:val="0"/>
          <w:numId w:val="2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Derechos por permisos y ausencia retribuidos por enfermedad.</w:t>
      </w:r>
    </w:p>
    <w:p w:rsidR="00000000" w:rsidDel="00000000" w:rsidP="00000000" w:rsidRDefault="00000000" w:rsidRPr="00000000" w14:paraId="00000157">
      <w:pPr>
        <w:keepNext w:val="0"/>
        <w:keepLines w:val="0"/>
        <w:widowControl w:val="1"/>
        <w:numPr>
          <w:ilvl w:val="0"/>
          <w:numId w:val="2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Participación en ganancias e incentivos, y beneficios no monetarios a los empleados actuales (como atenciones médicas, alojamiento, automóviles y entrega de bienes y servicios gratuitos o parcialmente subvencionados).</w:t>
      </w:r>
    </w:p>
    <w:p w:rsidR="00000000" w:rsidDel="00000000" w:rsidP="00000000" w:rsidRDefault="00000000" w:rsidRPr="00000000" w14:paraId="00000158">
      <w:pPr>
        <w:spacing w:before="24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Beneficios post-empleo, tales como los siguientes:</w:t>
      </w:r>
    </w:p>
    <w:p w:rsidR="00000000" w:rsidDel="00000000" w:rsidP="00000000" w:rsidRDefault="00000000" w:rsidRPr="00000000" w14:paraId="00000159">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24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Beneficios por retiro (por ejemplo, pensiones y pagos únicos por retiro) y otros beneficios post-empleo, como los seguros de vida y los beneficios de atención médica posteriores al empleo.</w:t>
      </w:r>
    </w:p>
    <w:p w:rsidR="00000000" w:rsidDel="00000000" w:rsidP="00000000" w:rsidRDefault="00000000" w:rsidRPr="00000000" w14:paraId="0000015A">
      <w:pPr>
        <w:spacing w:before="24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Otros beneficios a los empleados a largo plazo, tales como los siguientes:</w:t>
      </w:r>
    </w:p>
    <w:p w:rsidR="00000000" w:rsidDel="00000000" w:rsidP="00000000" w:rsidRDefault="00000000" w:rsidRPr="00000000" w14:paraId="0000015B">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24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Las ausencias retribuidas a largo plazo, tales como vacaciones tras largos periodos de servicio o años sabáticos.</w:t>
      </w:r>
    </w:p>
    <w:p w:rsidR="00000000" w:rsidDel="00000000" w:rsidP="00000000" w:rsidRDefault="00000000" w:rsidRPr="00000000" w14:paraId="0000015C">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Los premios de antigüedad u otros beneficios por largo tiempo de servicio; y los beneficios por invalidez permanente y beneficios por terminación. (Comité de Normas Internacionales de Contabilidad, 1998)</w:t>
      </w:r>
    </w:p>
    <w:p w:rsidR="00000000" w:rsidDel="00000000" w:rsidP="00000000" w:rsidRDefault="00000000" w:rsidRPr="00000000" w14:paraId="0000015D">
      <w:pPr>
        <w:spacing w:before="240" w:line="276" w:lineRule="auto"/>
        <w:jc w:val="both"/>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Con el fin de profundizar sobre la Norma Internacional (NIC) 19, se sugiere explorar las siguientes páginas: </w:t>
      </w:r>
      <w:hyperlink r:id="rId14">
        <w:r w:rsidDel="00000000" w:rsidR="00000000" w:rsidRPr="00000000">
          <w:rPr>
            <w:rFonts w:ascii="Arial" w:cs="Arial" w:eastAsia="Arial" w:hAnsi="Arial"/>
            <w:color w:val="0000ff"/>
            <w:sz w:val="20"/>
            <w:szCs w:val="20"/>
            <w:u w:val="single"/>
            <w:rtl w:val="0"/>
          </w:rPr>
          <w:t xml:space="preserve">https://www2.deloitte.com/content/dam/Deloitte/cr/Documents/audit/documentos/niif-2019/NIC%2019%20-%20Beneficios%20a%20los%20Empleados.pdf</w:t>
        </w:r>
      </w:hyperlink>
      <w:r w:rsidDel="00000000" w:rsidR="00000000" w:rsidRPr="00000000">
        <w:rPr>
          <w:rtl w:val="0"/>
        </w:rPr>
      </w:r>
    </w:p>
    <w:p w:rsidR="00000000" w:rsidDel="00000000" w:rsidP="00000000" w:rsidRDefault="00000000" w:rsidRPr="00000000" w14:paraId="0000015E">
      <w:pPr>
        <w:tabs>
          <w:tab w:val="left" w:pos="3855"/>
        </w:tabs>
        <w:spacing w:before="240" w:line="276" w:lineRule="auto"/>
        <w:jc w:val="both"/>
        <w:rPr>
          <w:rFonts w:ascii="Arial" w:cs="Arial" w:eastAsia="Arial" w:hAnsi="Arial"/>
          <w:color w:val="948a54"/>
          <w:sz w:val="20"/>
          <w:szCs w:val="20"/>
        </w:rPr>
      </w:pPr>
      <w:hyperlink r:id="rId15">
        <w:r w:rsidDel="00000000" w:rsidR="00000000" w:rsidRPr="00000000">
          <w:rPr>
            <w:rFonts w:ascii="Arial" w:cs="Arial" w:eastAsia="Arial" w:hAnsi="Arial"/>
            <w:color w:val="0000ff"/>
            <w:sz w:val="20"/>
            <w:szCs w:val="20"/>
            <w:u w:val="single"/>
            <w:rtl w:val="0"/>
          </w:rPr>
          <w:t xml:space="preserve">https://incp.org.co/Site/publicaciones/guias/nic-19.pdf</w:t>
        </w:r>
      </w:hyperlink>
      <w:r w:rsidDel="00000000" w:rsidR="00000000" w:rsidRPr="00000000">
        <w:rPr>
          <w:rtl w:val="0"/>
        </w:rPr>
      </w:r>
    </w:p>
    <w:p w:rsidR="00000000" w:rsidDel="00000000" w:rsidP="00000000" w:rsidRDefault="00000000" w:rsidRPr="00000000" w14:paraId="0000015F">
      <w:pPr>
        <w:spacing w:before="240" w:line="276"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2.2 Trabajo extra y recargos </w:t>
      </w:r>
    </w:p>
    <w:p w:rsidR="00000000" w:rsidDel="00000000" w:rsidP="00000000" w:rsidRDefault="00000000" w:rsidRPr="00000000" w14:paraId="00000160">
      <w:pPr>
        <w:spacing w:before="24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trabajo extra se consagra cuando un trabajador debe laborar una vez terminada su jornada de trabajo ordinaria; igualmente, se deben tener en cuenta, en el momento de liquidar el tiempo extra, los diversos recargos a que tiene lugar según los demarcados en la norma laboral colombiana.</w:t>
      </w:r>
    </w:p>
    <w:p w:rsidR="00000000" w:rsidDel="00000000" w:rsidP="00000000" w:rsidRDefault="00000000" w:rsidRPr="00000000" w14:paraId="00000161">
      <w:pPr>
        <w:spacing w:before="24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Código Sustantivo de Trabajo (CST), en su Artículo 159, lo define claramente así:</w:t>
      </w:r>
    </w:p>
    <w:p w:rsidR="00000000" w:rsidDel="00000000" w:rsidP="00000000" w:rsidRDefault="00000000" w:rsidRPr="00000000" w14:paraId="00000162">
      <w:pPr>
        <w:spacing w:before="24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“Trabajo suplementario o de horas extras es el que excede de la jornada ordinaria, y en todo caso el que excede de la máxima legal”. (CST, art. 159)</w:t>
      </w:r>
    </w:p>
    <w:p w:rsidR="00000000" w:rsidDel="00000000" w:rsidP="00000000" w:rsidRDefault="00000000" w:rsidRPr="00000000" w14:paraId="00000163">
      <w:pPr>
        <w:spacing w:before="240" w:line="276"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Horas extras y recargos nocturnos, dominicales y festivos</w:t>
      </w:r>
    </w:p>
    <w:p w:rsidR="00000000" w:rsidDel="00000000" w:rsidP="00000000" w:rsidRDefault="00000000" w:rsidRPr="00000000" w14:paraId="00000164">
      <w:pPr>
        <w:spacing w:before="24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Son conceptos que están sujetos a la jornada laboral ordinaria del trabajador que se haya acordado entre las partes.</w:t>
      </w:r>
    </w:p>
    <w:p w:rsidR="00000000" w:rsidDel="00000000" w:rsidP="00000000" w:rsidRDefault="00000000" w:rsidRPr="00000000" w14:paraId="00000165">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Hora extra ordinaria diurna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“HEOD”. La hora extra diurna es la que se labora luego de la jornada laboral, y entre las 6 de la mañana y las 9 de la noche.</w:t>
      </w:r>
    </w:p>
    <w:p w:rsidR="00000000" w:rsidDel="00000000" w:rsidP="00000000" w:rsidRDefault="00000000" w:rsidRPr="00000000" w14:paraId="0000016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Hora extra ordinaria nocturna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“HEON”. La hora extra nocturna es la que se labora luego de la jornada laboral, y entre las 9 de la noche y las 6 de la mañana.</w:t>
      </w:r>
    </w:p>
    <w:p w:rsidR="00000000" w:rsidDel="00000000" w:rsidP="00000000" w:rsidRDefault="00000000" w:rsidRPr="00000000" w14:paraId="0000016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Hora extra dominical diurna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“HEDD”. La hora extra dominical diurna es la que se labora luego de la jornada laboral, y entre las 6 de la mañana y las 9 de la noche; siempre y cuando se trabaje en un domingo o festivo y, se trabajen más de 8 horas diarias, si esa es la jornada ordinaria.</w:t>
      </w:r>
    </w:p>
    <w:p w:rsidR="00000000" w:rsidDel="00000000" w:rsidP="00000000" w:rsidRDefault="00000000" w:rsidRPr="00000000" w14:paraId="0000016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Hora extra dominical nocturna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“HEDN”. La hora extra dominical nocturna es la que se labora luego de la jornada laboral, entre las 9 de la noche y las 6 de la mañana, cuando se labora domingo o festivo. </w:t>
      </w:r>
    </w:p>
    <w:p w:rsidR="00000000" w:rsidDel="00000000" w:rsidP="00000000" w:rsidRDefault="00000000" w:rsidRPr="00000000" w14:paraId="0000016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Recargo nocturno.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El numeral 1 del artículo 168 del CST señala que el trabajo nocturno se remunera con un recargo del 35 %. </w:t>
      </w:r>
    </w:p>
    <w:p w:rsidR="00000000" w:rsidDel="00000000" w:rsidP="00000000" w:rsidRDefault="00000000" w:rsidRPr="00000000" w14:paraId="0000016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B">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HEOD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Recargo 25 %, su liquidación V.H.O (valor hora ordinaria) x 125 %</w:t>
      </w:r>
    </w:p>
    <w:p w:rsidR="00000000" w:rsidDel="00000000" w:rsidP="00000000" w:rsidRDefault="00000000" w:rsidRPr="00000000" w14:paraId="0000016C">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HEON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Recargo 75 %, su liquidación V.H.O (valor hora ordinaria) x 175 %</w:t>
      </w:r>
    </w:p>
    <w:p w:rsidR="00000000" w:rsidDel="00000000" w:rsidP="00000000" w:rsidRDefault="00000000" w:rsidRPr="00000000" w14:paraId="0000016D">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HEDD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Recargo 100 %, su liquidación V.H.O (valor hora ordinaria) x 200 %</w:t>
      </w:r>
    </w:p>
    <w:p w:rsidR="00000000" w:rsidDel="00000000" w:rsidP="00000000" w:rsidRDefault="00000000" w:rsidRPr="00000000" w14:paraId="0000016E">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HEDN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Recargo 150 %, su liquidación V.H.O (valor hora ordinaria) x 250 %</w:t>
      </w:r>
    </w:p>
    <w:p w:rsidR="00000000" w:rsidDel="00000000" w:rsidP="00000000" w:rsidRDefault="00000000" w:rsidRPr="00000000" w14:paraId="0000016F">
      <w:pPr>
        <w:tabs>
          <w:tab w:val="left" w:pos="3855"/>
        </w:tabs>
        <w:spacing w:before="240" w:line="276" w:lineRule="auto"/>
        <w:jc w:val="both"/>
        <w:rPr>
          <w:rFonts w:ascii="Arial" w:cs="Arial" w:eastAsia="Arial" w:hAnsi="Arial"/>
          <w:color w:val="948a54"/>
          <w:sz w:val="20"/>
          <w:szCs w:val="20"/>
        </w:rPr>
      </w:pPr>
      <w:r w:rsidDel="00000000" w:rsidR="00000000" w:rsidRPr="00000000">
        <w:rPr>
          <w:rFonts w:ascii="Arial" w:cs="Arial" w:eastAsia="Arial" w:hAnsi="Arial"/>
          <w:b w:val="1"/>
          <w:sz w:val="20"/>
          <w:szCs w:val="20"/>
          <w:rtl w:val="0"/>
        </w:rPr>
        <w:t xml:space="preserve">V.H.O.</w:t>
      </w:r>
      <w:r w:rsidDel="00000000" w:rsidR="00000000" w:rsidRPr="00000000">
        <w:rPr>
          <w:rFonts w:ascii="Arial" w:cs="Arial" w:eastAsia="Arial" w:hAnsi="Arial"/>
          <w:sz w:val="20"/>
          <w:szCs w:val="20"/>
          <w:u w:val="single"/>
          <w:rtl w:val="0"/>
        </w:rPr>
        <w:t xml:space="preserve"> </w:t>
      </w:r>
      <w:r w:rsidDel="00000000" w:rsidR="00000000" w:rsidRPr="00000000">
        <w:rPr>
          <w:rFonts w:ascii="Arial" w:cs="Arial" w:eastAsia="Arial" w:hAnsi="Arial"/>
          <w:sz w:val="20"/>
          <w:szCs w:val="20"/>
          <w:rtl w:val="0"/>
        </w:rPr>
        <w:t xml:space="preserve">Corresponde al valor ordinario de la hora, se determina dividiendo el salario mensual entre 240, que son las horas que deben trabajar de acuerdo con la jornada laboral máxima legal, que es de 8 horas, y como el mes para efectos laborales se entiende 30</w:t>
      </w:r>
      <w:r w:rsidDel="00000000" w:rsidR="00000000" w:rsidRPr="00000000">
        <w:rPr>
          <w:rFonts w:ascii="Arial" w:cs="Arial" w:eastAsia="Arial" w:hAnsi="Arial"/>
          <w:color w:val="948a54"/>
          <w:sz w:val="20"/>
          <w:szCs w:val="20"/>
          <w:rtl w:val="0"/>
        </w:rPr>
        <w:t xml:space="preserve"> </w:t>
      </w:r>
      <w:r w:rsidDel="00000000" w:rsidR="00000000" w:rsidRPr="00000000">
        <w:rPr>
          <w:rFonts w:ascii="Arial" w:cs="Arial" w:eastAsia="Arial" w:hAnsi="Arial"/>
          <w:sz w:val="20"/>
          <w:szCs w:val="20"/>
          <w:rtl w:val="0"/>
        </w:rPr>
        <w:t xml:space="preserve">días, tenemos que 30 x 8 = 240.</w:t>
      </w:r>
      <w:r w:rsidDel="00000000" w:rsidR="00000000" w:rsidRPr="00000000">
        <w:rPr>
          <w:rFonts w:ascii="Arial" w:cs="Arial" w:eastAsia="Arial" w:hAnsi="Arial"/>
          <w:b w:val="1"/>
          <w:sz w:val="20"/>
          <w:szCs w:val="20"/>
          <w:rtl w:val="0"/>
        </w:rPr>
        <w:t xml:space="preserve"> </w:t>
      </w:r>
      <w:r w:rsidDel="00000000" w:rsidR="00000000" w:rsidRPr="00000000">
        <w:rPr>
          <w:rFonts w:ascii="Arial" w:cs="Arial" w:eastAsia="Arial" w:hAnsi="Arial"/>
          <w:sz w:val="20"/>
          <w:szCs w:val="20"/>
          <w:rtl w:val="0"/>
        </w:rPr>
        <w:t xml:space="preserve">(</w:t>
      </w:r>
      <w:r w:rsidDel="00000000" w:rsidR="00000000" w:rsidRPr="00000000">
        <w:rPr>
          <w:rFonts w:ascii="Arial" w:cs="Arial" w:eastAsia="Arial" w:hAnsi="Arial"/>
          <w:color w:val="000000"/>
          <w:sz w:val="20"/>
          <w:szCs w:val="20"/>
          <w:rtl w:val="0"/>
        </w:rPr>
        <w:t xml:space="preserve">Gerencie, 2020).</w:t>
      </w:r>
      <w:r w:rsidDel="00000000" w:rsidR="00000000" w:rsidRPr="00000000">
        <w:rPr>
          <w:rtl w:val="0"/>
        </w:rPr>
      </w:r>
    </w:p>
    <w:p w:rsidR="00000000" w:rsidDel="00000000" w:rsidP="00000000" w:rsidRDefault="00000000" w:rsidRPr="00000000" w14:paraId="00000170">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24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Ejemplo HEOD.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Sueldo básico $1.200.000, jornada laboral 8:00 am hasta 6:00 pm (lunes a viernes), termina su jornada a las 9:00 pm en la semana.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Cálculo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V.H.O = $1.200.000 / 240 =$5.000; Cantidad HEOD =15, entonces $5.000 x 15 x 125 % =$93.750</w:t>
      </w:r>
    </w:p>
    <w:p w:rsidR="00000000" w:rsidDel="00000000" w:rsidP="00000000" w:rsidRDefault="00000000" w:rsidRPr="00000000" w14:paraId="00000171">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Ejemplo HEON.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Sueldo básico $1.200.000, jornada laboral 8:00 am hasta 6:00 pm (lunes a viernes), termina su jornada a las 11:00 pm, en la semana.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Cálculo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V.H.O = $1.200.000 / 240 =$5.000; Cantidad HEON =10, entonces $5.000 x 10 x 175 % =$87.500</w:t>
      </w:r>
    </w:p>
    <w:p w:rsidR="00000000" w:rsidDel="00000000" w:rsidP="00000000" w:rsidRDefault="00000000" w:rsidRPr="00000000" w14:paraId="00000172">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Ejemplo HEDD.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Sueldo básico $1.200.000, jornada laboral 8:00 am hasta 6:00 pm (lunes a viernes), inicia trabajo a las 4:00 pm y termina 11:00 pm el domingo.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Cálculo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V.H.O = $1.200.000 / 240 =$5.000; Cantidad HEDD =5, entonces $5.000 x 5 x 200 % =$50.000</w:t>
      </w:r>
    </w:p>
    <w:p w:rsidR="00000000" w:rsidDel="00000000" w:rsidP="00000000" w:rsidRDefault="00000000" w:rsidRPr="00000000" w14:paraId="00000173">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Ejemplo HEDN.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Sueldo básico $1.200.000, jornada laboral 8:00 am hasta 6:00 pm (lunes a viernes), inicia trabajo a las 4:00 pm y termina 11:00 pm el domingo.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Cálculo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V.H.O = $1.200.000 / 240 =$5.000; Cantidad HEDN =5, entonces $5.000 x 2 x 250 % =$25.000</w:t>
      </w:r>
    </w:p>
    <w:p w:rsidR="00000000" w:rsidDel="00000000" w:rsidP="00000000" w:rsidRDefault="00000000" w:rsidRPr="00000000" w14:paraId="00000174">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Recargo Nocturno.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Si la jornada de trabajo la inicia el día sábado a las 10:00 pm y termina el día domingo a las 6:00 am: se calcula así: 2 horas ordinarias x 35 % y 6 horas dominicales x 110 % (35 % recargo nocturno y 75 % recargo dominical); entonces, sueldo básico $1.200.000 dividido 240 = $5.000 x 2 x 35 % =$3.500 más $5.000 x 6 x 110 % = $33.000, es decir total por recargos $36.500.</w:t>
      </w:r>
    </w:p>
    <w:p w:rsidR="00000000" w:rsidDel="00000000" w:rsidP="00000000" w:rsidRDefault="00000000" w:rsidRPr="00000000" w14:paraId="00000175">
      <w:pPr>
        <w:spacing w:before="240" w:line="276"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2.3 Devengado</w:t>
      </w:r>
    </w:p>
    <w:p w:rsidR="00000000" w:rsidDel="00000000" w:rsidP="00000000" w:rsidRDefault="00000000" w:rsidRPr="00000000" w14:paraId="00000176">
      <w:pPr>
        <w:spacing w:before="24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Representa todas las sumas que el empleador paga al trabajador, de acuerdo con la legislación laboral vigente y está conformado por los diferentes conceptos que constituyen el salario; este valor está compuesto por el salario básico, horas extras, recargos diurnos y nocturnos, dominicales, festivos, comisiones, auxilio de transporte entre otros.</w:t>
      </w:r>
    </w:p>
    <w:p w:rsidR="00000000" w:rsidDel="00000000" w:rsidP="00000000" w:rsidRDefault="00000000" w:rsidRPr="00000000" w14:paraId="00000177">
      <w:pPr>
        <w:spacing w:before="240" w:line="276" w:lineRule="auto"/>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Ejemplo 1</w:t>
      </w:r>
      <w:r w:rsidDel="00000000" w:rsidR="00000000" w:rsidRPr="00000000">
        <w:rPr>
          <w:rFonts w:ascii="Arial" w:cs="Arial" w:eastAsia="Arial" w:hAnsi="Arial"/>
          <w:sz w:val="20"/>
          <w:szCs w:val="20"/>
          <w:rtl w:val="0"/>
        </w:rPr>
        <w:t xml:space="preserve">. Sueldo básico devengado: Si un trabajador inicia a laborar el día 2 de marzo, con un sueldo concertado con la empresa de $1.200.000, el valor devengado en el mes corresponde a $1.160.000.</w:t>
      </w:r>
    </w:p>
    <w:p w:rsidR="00000000" w:rsidDel="00000000" w:rsidP="00000000" w:rsidRDefault="00000000" w:rsidRPr="00000000" w14:paraId="00000178">
      <w:pPr>
        <w:spacing w:before="240" w:line="276" w:lineRule="auto"/>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Ejemplo 2</w:t>
      </w:r>
      <w:r w:rsidDel="00000000" w:rsidR="00000000" w:rsidRPr="00000000">
        <w:rPr>
          <w:rFonts w:ascii="Arial" w:cs="Arial" w:eastAsia="Arial" w:hAnsi="Arial"/>
          <w:sz w:val="20"/>
          <w:szCs w:val="20"/>
          <w:rtl w:val="0"/>
        </w:rPr>
        <w:t xml:space="preserve">. Auxilio de transporte devengado: Si un trabajador inicia a laborar el día 11 de marzo, con un auxilio de transporte, según la ley $102.854, el valor devengado en el mes corresponde a $68.569 (20 días).</w:t>
      </w:r>
    </w:p>
    <w:p w:rsidR="00000000" w:rsidDel="00000000" w:rsidP="00000000" w:rsidRDefault="00000000" w:rsidRPr="00000000" w14:paraId="00000179">
      <w:pPr>
        <w:tabs>
          <w:tab w:val="left" w:pos="3855"/>
        </w:tabs>
        <w:spacing w:before="240" w:line="276" w:lineRule="auto"/>
        <w:jc w:val="both"/>
        <w:rPr>
          <w:rFonts w:ascii="Arial" w:cs="Arial" w:eastAsia="Arial" w:hAnsi="Arial"/>
          <w:color w:val="948a54"/>
          <w:sz w:val="20"/>
          <w:szCs w:val="20"/>
        </w:rPr>
      </w:pPr>
      <w:r w:rsidDel="00000000" w:rsidR="00000000" w:rsidRPr="00000000">
        <w:rPr>
          <w:rFonts w:ascii="Arial" w:cs="Arial" w:eastAsia="Arial" w:hAnsi="Arial"/>
          <w:sz w:val="20"/>
          <w:szCs w:val="20"/>
          <w:rtl w:val="0"/>
        </w:rPr>
        <w:t xml:space="preserve">Condición para reconocer el auxilio de transporte se debe pagar a los trabajadores que devenguen hasta dos salarios mínimos mensuales.</w:t>
      </w:r>
      <w:r w:rsidDel="00000000" w:rsidR="00000000" w:rsidRPr="00000000">
        <w:rPr>
          <w:rtl w:val="0"/>
        </w:rPr>
      </w:r>
    </w:p>
    <w:p w:rsidR="00000000" w:rsidDel="00000000" w:rsidP="00000000" w:rsidRDefault="00000000" w:rsidRPr="00000000" w14:paraId="0000017A">
      <w:pPr>
        <w:spacing w:before="240" w:line="276"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2.4 Deducciones </w:t>
      </w:r>
    </w:p>
    <w:p w:rsidR="00000000" w:rsidDel="00000000" w:rsidP="00000000" w:rsidRDefault="00000000" w:rsidRPr="00000000" w14:paraId="0000017B">
      <w:pPr>
        <w:spacing w:before="24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Las deducciones de una nómina son los valores que se resta a los devengos salariales. Incluye los pagos a la seguridad social (salud, pensión) y la retención en la fuente, la cual es entregada al organismo recaudador de impuestos (DIAN), debido a que la entidad o empresa ejerce la función de agente retenedor. </w:t>
      </w:r>
    </w:p>
    <w:p w:rsidR="00000000" w:rsidDel="00000000" w:rsidP="00000000" w:rsidRDefault="00000000" w:rsidRPr="00000000" w14:paraId="0000017C">
      <w:pPr>
        <w:spacing w:before="24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 continuación, se relacionan los </w:t>
      </w:r>
      <w:r w:rsidDel="00000000" w:rsidR="00000000" w:rsidRPr="00000000">
        <w:rPr>
          <w:rFonts w:ascii="Arial" w:cs="Arial" w:eastAsia="Arial" w:hAnsi="Arial"/>
          <w:b w:val="1"/>
          <w:sz w:val="20"/>
          <w:szCs w:val="20"/>
          <w:rtl w:val="0"/>
        </w:rPr>
        <w:t xml:space="preserve">principales conceptos asociados al descuento para el trabajador</w:t>
      </w:r>
      <w:r w:rsidDel="00000000" w:rsidR="00000000" w:rsidRPr="00000000">
        <w:rPr>
          <w:rFonts w:ascii="Arial" w:cs="Arial" w:eastAsia="Arial" w:hAnsi="Arial"/>
          <w:sz w:val="20"/>
          <w:szCs w:val="20"/>
          <w:rtl w:val="0"/>
        </w:rPr>
        <w:t xml:space="preserve">, los cuales se establecen desde la norma laboral colombiana, atendiendo así:</w:t>
      </w:r>
    </w:p>
    <w:p w:rsidR="00000000" w:rsidDel="00000000" w:rsidP="00000000" w:rsidRDefault="00000000" w:rsidRPr="00000000" w14:paraId="0000017D">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24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Aportes a salud 4 %.</w:t>
      </w:r>
    </w:p>
    <w:p w:rsidR="00000000" w:rsidDel="00000000" w:rsidP="00000000" w:rsidRDefault="00000000" w:rsidRPr="00000000" w14:paraId="0000017E">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Aportes a pensión 4 %.</w:t>
      </w:r>
    </w:p>
    <w:p w:rsidR="00000000" w:rsidDel="00000000" w:rsidP="00000000" w:rsidRDefault="00000000" w:rsidRPr="00000000" w14:paraId="0000017F">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Aportes a fondo de solidaridad pensional, el porcentaje depende del valor devengado y comienza desde 1 % para los trabajadores que devenguen en el periodo cuatro o más salarios mínimos legales vigentes. </w:t>
      </w:r>
    </w:p>
    <w:p w:rsidR="00000000" w:rsidDel="00000000" w:rsidP="00000000" w:rsidRDefault="00000000" w:rsidRPr="00000000" w14:paraId="0000018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Cuotas sindicales.</w:t>
      </w:r>
    </w:p>
    <w:p w:rsidR="00000000" w:rsidDel="00000000" w:rsidP="00000000" w:rsidRDefault="00000000" w:rsidRPr="00000000" w14:paraId="00000181">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Aportes a cooperativas.</w:t>
      </w:r>
    </w:p>
    <w:p w:rsidR="00000000" w:rsidDel="00000000" w:rsidP="00000000" w:rsidRDefault="00000000" w:rsidRPr="00000000" w14:paraId="00000182">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Embargos judiciales.</w:t>
      </w:r>
    </w:p>
    <w:p w:rsidR="00000000" w:rsidDel="00000000" w:rsidP="00000000" w:rsidRDefault="00000000" w:rsidRPr="00000000" w14:paraId="00000183">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Cuotas o créditos a entidades financieras “Libranza”.</w:t>
      </w:r>
    </w:p>
    <w:p w:rsidR="00000000" w:rsidDel="00000000" w:rsidP="00000000" w:rsidRDefault="00000000" w:rsidRPr="00000000" w14:paraId="00000184">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Deudas del trabajador con la entidad o empresa.</w:t>
      </w:r>
    </w:p>
    <w:p w:rsidR="00000000" w:rsidDel="00000000" w:rsidP="00000000" w:rsidRDefault="00000000" w:rsidRPr="00000000" w14:paraId="00000185">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Retención en la fuente.</w:t>
      </w:r>
    </w:p>
    <w:p w:rsidR="00000000" w:rsidDel="00000000" w:rsidP="00000000" w:rsidRDefault="00000000" w:rsidRPr="00000000" w14:paraId="00000186">
      <w:pPr>
        <w:spacing w:before="240" w:line="276"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Base de liquidación</w:t>
      </w:r>
    </w:p>
    <w:p w:rsidR="00000000" w:rsidDel="00000000" w:rsidP="00000000" w:rsidRDefault="00000000" w:rsidRPr="00000000" w14:paraId="00000187">
      <w:pPr>
        <w:spacing w:before="24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ingreso base de cotización “IBC” corresponde al total devengado en el periodo sin tener en cuenta el auxilio de transporte.</w:t>
      </w:r>
    </w:p>
    <w:p w:rsidR="00000000" w:rsidDel="00000000" w:rsidP="00000000" w:rsidRDefault="00000000" w:rsidRPr="00000000" w14:paraId="00000188">
      <w:pPr>
        <w:spacing w:before="240" w:line="276"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2.5 Seguridad social y parafiscales</w:t>
      </w:r>
    </w:p>
    <w:p w:rsidR="00000000" w:rsidDel="00000000" w:rsidP="00000000" w:rsidRDefault="00000000" w:rsidRPr="00000000" w14:paraId="00000189">
      <w:pPr>
        <w:spacing w:before="240" w:line="276" w:lineRule="auto"/>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Seguridad social</w:t>
      </w:r>
      <w:r w:rsidDel="00000000" w:rsidR="00000000" w:rsidRPr="00000000">
        <w:rPr>
          <w:rtl w:val="0"/>
        </w:rPr>
      </w:r>
    </w:p>
    <w:p w:rsidR="00000000" w:rsidDel="00000000" w:rsidP="00000000" w:rsidRDefault="00000000" w:rsidRPr="00000000" w14:paraId="0000018A">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 el derecho que tiene toda persona natural, y en especial todo trabajador, a que se le garantice la seguridad social integral, entendida ésta como la cobertura en salud, riesgos de invalidez, vejez y muerte, igualmente cobertura en accidentes de trabajo.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Gerencie, 2021a)</w:t>
      </w:r>
    </w:p>
    <w:p w:rsidR="00000000" w:rsidDel="00000000" w:rsidP="00000000" w:rsidRDefault="00000000" w:rsidRPr="00000000" w14:paraId="0000018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single"/>
          <w:shd w:fill="auto" w:val="clear"/>
          <w:vertAlign w:val="baseline"/>
        </w:rPr>
      </w:pPr>
      <w:r w:rsidDel="00000000" w:rsidR="00000000" w:rsidRPr="00000000">
        <w:rPr>
          <w:rtl w:val="0"/>
        </w:rPr>
      </w:r>
    </w:p>
    <w:p w:rsidR="00000000" w:rsidDel="00000000" w:rsidP="00000000" w:rsidRDefault="00000000" w:rsidRPr="00000000" w14:paraId="0000018C">
      <w:pPr>
        <w:spacing w:before="240" w:line="276" w:lineRule="auto"/>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Parafiscales</w:t>
      </w:r>
      <w:r w:rsidDel="00000000" w:rsidR="00000000" w:rsidRPr="00000000">
        <w:rPr>
          <w:rtl w:val="0"/>
        </w:rPr>
      </w:r>
    </w:p>
    <w:p w:rsidR="00000000" w:rsidDel="00000000" w:rsidP="00000000" w:rsidRDefault="00000000" w:rsidRPr="00000000" w14:paraId="0000018D">
      <w:pPr>
        <w:spacing w:before="240" w:line="276" w:lineRule="auto"/>
        <w:jc w:val="both"/>
        <w:rPr>
          <w:rFonts w:ascii="Arial" w:cs="Arial" w:eastAsia="Arial" w:hAnsi="Arial"/>
          <w:sz w:val="20"/>
          <w:szCs w:val="20"/>
        </w:rPr>
      </w:pPr>
      <w:r w:rsidDel="00000000" w:rsidR="00000000" w:rsidRPr="00000000">
        <w:rPr>
          <w:rFonts w:ascii="Arial" w:cs="Arial" w:eastAsia="Arial" w:hAnsi="Arial"/>
          <w:sz w:val="20"/>
          <w:szCs w:val="20"/>
          <w:highlight w:val="white"/>
          <w:rtl w:val="0"/>
        </w:rPr>
        <w:t xml:space="preserve">Los aportes parafiscales son contribuciones de carácter obligatorio impuestas por la ley en cabeza de los empleadores, las cuales se determinan sobre la base gravable de la nómina total de trabajadores y que beneficia no solo a estos, sino también al sostenimiento del ICBF, el SENA y las Cajas de Compensación Familiar. (CAFASUR, 2018)</w:t>
      </w:r>
      <w:r w:rsidDel="00000000" w:rsidR="00000000" w:rsidRPr="00000000">
        <w:rPr>
          <w:rtl w:val="0"/>
        </w:rPr>
      </w:r>
    </w:p>
    <w:p w:rsidR="00000000" w:rsidDel="00000000" w:rsidP="00000000" w:rsidRDefault="00000000" w:rsidRPr="00000000" w14:paraId="0000018E">
      <w:pPr>
        <w:pStyle w:val="Heading1"/>
        <w:spacing w:after="0" w:before="0" w:lineRule="auto"/>
        <w:ind w:left="75" w:right="75" w:firstLine="0"/>
        <w:jc w:val="center"/>
        <w:rPr>
          <w:b w:val="1"/>
          <w:sz w:val="20"/>
          <w:szCs w:val="20"/>
        </w:rPr>
      </w:pPr>
      <w:r w:rsidDel="00000000" w:rsidR="00000000" w:rsidRPr="00000000">
        <w:rPr>
          <w:rtl w:val="0"/>
        </w:rPr>
      </w:r>
    </w:p>
    <w:p w:rsidR="00000000" w:rsidDel="00000000" w:rsidP="00000000" w:rsidRDefault="00000000" w:rsidRPr="00000000" w14:paraId="0000018F">
      <w:pPr>
        <w:pStyle w:val="Heading1"/>
        <w:spacing w:after="0" w:before="0" w:lineRule="auto"/>
        <w:ind w:right="75"/>
        <w:jc w:val="both"/>
        <w:rPr>
          <w:sz w:val="20"/>
          <w:szCs w:val="20"/>
        </w:rPr>
      </w:pPr>
      <w:r w:rsidDel="00000000" w:rsidR="00000000" w:rsidRPr="00000000">
        <w:rPr>
          <w:sz w:val="20"/>
          <w:szCs w:val="20"/>
          <w:rtl w:val="0"/>
        </w:rPr>
        <w:t xml:space="preserve">De esta manera se relaciona el decreto por el cual se expide el Estatuto Tributario de los Impuestos Administrados por la Dirección General de Impuestos Nacionales </w:t>
      </w:r>
      <w:r w:rsidDel="00000000" w:rsidR="00000000" w:rsidRPr="00000000">
        <w:rPr>
          <w:b w:val="1"/>
          <w:sz w:val="20"/>
          <w:szCs w:val="20"/>
          <w:rtl w:val="0"/>
        </w:rPr>
        <w:t xml:space="preserve">Art. 114-1 ET Exoneración de aportes </w:t>
      </w:r>
      <w:r w:rsidDel="00000000" w:rsidR="00000000" w:rsidRPr="00000000">
        <w:rPr>
          <w:sz w:val="20"/>
          <w:szCs w:val="20"/>
          <w:rtl w:val="0"/>
        </w:rPr>
        <w:t xml:space="preserve">que indica: </w:t>
      </w:r>
    </w:p>
    <w:p w:rsidR="00000000" w:rsidDel="00000000" w:rsidP="00000000" w:rsidRDefault="00000000" w:rsidRPr="00000000" w14:paraId="00000190">
      <w:pPr>
        <w:spacing w:before="24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Estarán exoneradas del pago de los aportes parafiscales a favor del Servicio Nacional del Aprendizaje (SENA), del Instituto Colombiano de Bienestar Familiar (ICBF) y las cotizaciones al Régimen Contributivo de Salud, las sociedades y personas jurídicas y asimiladas contribuyentes declarantes del impuesto sobre la renta y complementarios, correspondientes a los trabajadores que devenguen, individualmente considerados, menos de diez (10) salarios mínimos legales mensuales vigentes. </w:t>
      </w:r>
      <w:r w:rsidDel="00000000" w:rsidR="00000000" w:rsidRPr="00000000">
        <w:rPr>
          <w:rFonts w:ascii="Arial" w:cs="Arial" w:eastAsia="Arial" w:hAnsi="Arial"/>
          <w:b w:val="1"/>
          <w:sz w:val="20"/>
          <w:szCs w:val="20"/>
          <w:rtl w:val="0"/>
        </w:rPr>
        <w:t xml:space="preserve">(</w:t>
      </w:r>
      <w:r w:rsidDel="00000000" w:rsidR="00000000" w:rsidRPr="00000000">
        <w:rPr>
          <w:rFonts w:ascii="Arial" w:cs="Arial" w:eastAsia="Arial" w:hAnsi="Arial"/>
          <w:color w:val="000000"/>
          <w:sz w:val="20"/>
          <w:szCs w:val="20"/>
          <w:rtl w:val="0"/>
        </w:rPr>
        <w:t xml:space="preserve">Gerencie, 2019)</w:t>
      </w:r>
      <w:r w:rsidDel="00000000" w:rsidR="00000000" w:rsidRPr="00000000">
        <w:rPr>
          <w:rtl w:val="0"/>
        </w:rPr>
      </w:r>
    </w:p>
    <w:p w:rsidR="00000000" w:rsidDel="00000000" w:rsidP="00000000" w:rsidRDefault="00000000" w:rsidRPr="00000000" w14:paraId="00000191">
      <w:pPr>
        <w:spacing w:after="0" w:before="24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Así mismo las personas naturales empleadoras estarán exoneradas de la obligación de pago de los aportes parafiscales al SENA, al ICBF y al Sistema de Seguridad Social en Salud por los empleados que devenguen menos de diez (10) salarios mínimos legales mensuales vigentes. Lo anterior no aplicará para personas naturales que empleen menos de dos trabajadores, los cuales seguirán obligados a efectuar los aportes de que trata este inciso. Ver Tabla 1.</w:t>
      </w:r>
    </w:p>
    <w:p w:rsidR="00000000" w:rsidDel="00000000" w:rsidP="00000000" w:rsidRDefault="00000000" w:rsidRPr="00000000" w14:paraId="00000192">
      <w:pPr>
        <w:spacing w:after="0" w:before="0" w:line="276"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93">
      <w:pPr>
        <w:spacing w:after="0" w:before="0" w:line="276"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Tabla 1</w:t>
      </w:r>
    </w:p>
    <w:p w:rsidR="00000000" w:rsidDel="00000000" w:rsidP="00000000" w:rsidRDefault="00000000" w:rsidRPr="00000000" w14:paraId="00000194">
      <w:pPr>
        <w:spacing w:before="0" w:line="276" w:lineRule="auto"/>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Aportes a la seguridad social y parafiscales</w:t>
      </w:r>
    </w:p>
    <w:tbl>
      <w:tblPr>
        <w:tblStyle w:val="Table7"/>
        <w:tblW w:w="9918.0" w:type="dxa"/>
        <w:jc w:val="center"/>
        <w:tblLayout w:type="fixed"/>
        <w:tblLook w:val="0400"/>
      </w:tblPr>
      <w:tblGrid>
        <w:gridCol w:w="2524"/>
        <w:gridCol w:w="2722"/>
        <w:gridCol w:w="2551"/>
        <w:gridCol w:w="2121"/>
        <w:tblGridChange w:id="0">
          <w:tblGrid>
            <w:gridCol w:w="2524"/>
            <w:gridCol w:w="2722"/>
            <w:gridCol w:w="2551"/>
            <w:gridCol w:w="2121"/>
          </w:tblGrid>
        </w:tblGridChange>
      </w:tblGrid>
      <w:tr>
        <w:trPr>
          <w:trHeight w:val="493" w:hRule="atLeast"/>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95">
            <w:pPr>
              <w:spacing w:line="276"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Tipo de aporte</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96">
            <w:pPr>
              <w:spacing w:line="276"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w:t>
            </w:r>
          </w:p>
          <w:p w:rsidR="00000000" w:rsidDel="00000000" w:rsidP="00000000" w:rsidRDefault="00000000" w:rsidRPr="00000000" w14:paraId="00000197">
            <w:pPr>
              <w:spacing w:line="276"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Aporte empleador</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98">
            <w:pPr>
              <w:spacing w:line="276"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w:t>
            </w:r>
          </w:p>
          <w:p w:rsidR="00000000" w:rsidDel="00000000" w:rsidP="00000000" w:rsidRDefault="00000000" w:rsidRPr="00000000" w14:paraId="00000199">
            <w:pPr>
              <w:spacing w:line="276"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Aporte empleado</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9A">
            <w:pPr>
              <w:spacing w:line="276"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w:t>
            </w:r>
          </w:p>
          <w:p w:rsidR="00000000" w:rsidDel="00000000" w:rsidP="00000000" w:rsidRDefault="00000000" w:rsidRPr="00000000" w14:paraId="0000019B">
            <w:pPr>
              <w:spacing w:line="276"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Total aporte</w:t>
            </w:r>
          </w:p>
        </w:tc>
      </w:tr>
      <w:tr>
        <w:trPr>
          <w:trHeight w:val="454"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9C">
            <w:pPr>
              <w:spacing w:line="276"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Salud</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9D">
            <w:pPr>
              <w:spacing w:line="276"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8.5 %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9E">
            <w:pPr>
              <w:spacing w:line="276"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4 %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9F">
            <w:pPr>
              <w:spacing w:line="276"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12.5 %</w:t>
            </w:r>
          </w:p>
        </w:tc>
      </w:tr>
      <w:tr>
        <w:trPr>
          <w:trHeight w:val="454"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A0">
            <w:pPr>
              <w:spacing w:line="276"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Pensión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A1">
            <w:pPr>
              <w:spacing w:line="276"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12 %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A2">
            <w:pPr>
              <w:spacing w:line="276"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4 %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A3">
            <w:pPr>
              <w:spacing w:line="276"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16 %</w:t>
            </w:r>
          </w:p>
        </w:tc>
      </w:tr>
      <w:tr>
        <w:trPr>
          <w:trHeight w:val="454"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A4">
            <w:pPr>
              <w:spacing w:line="276"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*ARL</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A5">
            <w:pPr>
              <w:spacing w:line="276"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0.522 %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A6">
            <w:pPr>
              <w:spacing w:line="276"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0 %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A7">
            <w:pPr>
              <w:spacing w:line="276"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0.522</w:t>
            </w:r>
          </w:p>
        </w:tc>
      </w:tr>
      <w:tr>
        <w:trPr>
          <w:trHeight w:val="454"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A8">
            <w:pPr>
              <w:spacing w:line="276"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Fondo de solidaridad</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A9">
            <w:pPr>
              <w:spacing w:line="276"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0 %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AA">
            <w:pPr>
              <w:spacing w:line="276"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AB">
            <w:pPr>
              <w:spacing w:line="276"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1 %</w:t>
            </w:r>
          </w:p>
        </w:tc>
      </w:tr>
      <w:tr>
        <w:trPr>
          <w:trHeight w:val="454"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AC">
            <w:pPr>
              <w:spacing w:line="276"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Caja de compensación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AD">
            <w:pPr>
              <w:spacing w:line="276"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4 %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AE">
            <w:pPr>
              <w:spacing w:line="276"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0 %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AF">
            <w:pPr>
              <w:spacing w:line="276"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4 %</w:t>
            </w:r>
          </w:p>
        </w:tc>
      </w:tr>
      <w:tr>
        <w:trPr>
          <w:trHeight w:val="454"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B0">
            <w:pPr>
              <w:spacing w:line="276"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ICBF</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B1">
            <w:pPr>
              <w:spacing w:line="276"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3 %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B2">
            <w:pPr>
              <w:spacing w:line="276"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0 %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B3">
            <w:pPr>
              <w:spacing w:line="276"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3 %</w:t>
            </w:r>
          </w:p>
        </w:tc>
      </w:tr>
      <w:tr>
        <w:trPr>
          <w:trHeight w:val="454"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B4">
            <w:pPr>
              <w:spacing w:line="276"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SENA</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B5">
            <w:pPr>
              <w:spacing w:line="276"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2 %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B6">
            <w:pPr>
              <w:spacing w:line="276"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0 %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B7">
            <w:pPr>
              <w:spacing w:line="276"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2 %</w:t>
            </w:r>
          </w:p>
        </w:tc>
      </w:tr>
    </w:tbl>
    <w:p w:rsidR="00000000" w:rsidDel="00000000" w:rsidP="00000000" w:rsidRDefault="00000000" w:rsidRPr="00000000" w14:paraId="000001B8">
      <w:pPr>
        <w:spacing w:before="24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*ARL: La cotización de ARL varía según el riesgo a que se exponga cada trabajador y es pagada en su totalidad por el empleador. Los aportes varían entre un 0,348 % para el nivel I y 8.7 % para el nivel V de riesgo. La tarifa más común es del 0.522 %.</w:t>
      </w:r>
    </w:p>
    <w:p w:rsidR="00000000" w:rsidDel="00000000" w:rsidP="00000000" w:rsidRDefault="00000000" w:rsidRPr="00000000" w14:paraId="000001B9">
      <w:pPr>
        <w:spacing w:before="240" w:line="276"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2.6 Prestaciones sociales</w:t>
      </w:r>
    </w:p>
    <w:p w:rsidR="00000000" w:rsidDel="00000000" w:rsidP="00000000" w:rsidRDefault="00000000" w:rsidRPr="00000000" w14:paraId="000001BA">
      <w:pPr>
        <w:spacing w:before="24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Es el conjunto de beneficios adicionales al salario que la ley ha otorgado a los trabajadores con el fin de contribuir a su bienestar; constituyen un gasto de los empleadores, quienes deben causarlos o reconocerlos con cargo a los gastos por prestaciones sociales que adeudan a los trabajadores y constituir las provisiones sobre su nómina mensual. Ver Figura 1.</w:t>
      </w:r>
    </w:p>
    <w:p w:rsidR="00000000" w:rsidDel="00000000" w:rsidP="00000000" w:rsidRDefault="00000000" w:rsidRPr="00000000" w14:paraId="000001BB">
      <w:pPr>
        <w:spacing w:before="240" w:line="276"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Clases de prestaciones sociales:</w:t>
      </w:r>
    </w:p>
    <w:p w:rsidR="00000000" w:rsidDel="00000000" w:rsidP="00000000" w:rsidRDefault="00000000" w:rsidRPr="00000000" w14:paraId="000001BC">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240" w:line="276" w:lineRule="auto"/>
        <w:ind w:left="720" w:right="0" w:hanging="360"/>
        <w:jc w:val="both"/>
        <w:rPr>
          <w:rFonts w:ascii="Arial" w:cs="Arial" w:eastAsia="Arial" w:hAnsi="Arial"/>
          <w:b w:val="0"/>
          <w:i w:val="0"/>
          <w:smallCaps w:val="0"/>
          <w:strike w:val="0"/>
          <w:color w:val="000000"/>
          <w:sz w:val="20"/>
          <w:szCs w:val="20"/>
          <w:u w:val="single"/>
          <w:shd w:fill="auto" w:val="clear"/>
          <w:vertAlign w:val="baseline"/>
        </w:rPr>
      </w:pP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Cesantías.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Corresponde a 30 días por año trabajado; s</w:t>
      </w: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e deben liquidar al final de cada año o al finalizar el contrato de trabajo. El valor liquidado se debe consignar en el fondo de cesantías que el empleado haya elegido, y en el caso de terminación del contrato de trabajo, el valor liquidado se paga directamente al trabajador.</w:t>
      </w:r>
      <w:r w:rsidDel="00000000" w:rsidR="00000000" w:rsidRPr="00000000">
        <w:rPr>
          <w:rtl w:val="0"/>
        </w:rPr>
      </w:r>
    </w:p>
    <w:p w:rsidR="00000000" w:rsidDel="00000000" w:rsidP="00000000" w:rsidRDefault="00000000" w:rsidRPr="00000000" w14:paraId="000001BD">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Intereses sobre cesantías.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El empleador debe pagar a sus empleados intereses sobre las cesantías que tenga acumuladas a 31 de diciembre, a una tasa del 12 % anual.</w:t>
      </w:r>
    </w:p>
    <w:p w:rsidR="00000000" w:rsidDel="00000000" w:rsidP="00000000" w:rsidRDefault="00000000" w:rsidRPr="00000000" w14:paraId="000001BE">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Prima de servicios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Corresponde a 30 días por año trabajado; se debe pagar en dos cuotas en el año; la primera a más tardar el último día del mes de junio y la segunda durante los primeros 20 días del mes de diciembre.</w:t>
      </w:r>
    </w:p>
    <w:p w:rsidR="00000000" w:rsidDel="00000000" w:rsidP="00000000" w:rsidRDefault="00000000" w:rsidRPr="00000000" w14:paraId="000001BF">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single"/>
          <w:shd w:fill="auto" w:val="clear"/>
          <w:vertAlign w:val="baseline"/>
        </w:rPr>
      </w:pP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Vacaciones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Corresponden a 15 días hábiles de descanso remunerado por cada año laborado, o proporcional por fracción de año si el tiempo laborado es inferior a un año (Dussán, 2020)</w:t>
      </w:r>
      <w:r w:rsidDel="00000000" w:rsidR="00000000" w:rsidRPr="00000000">
        <w:rPr>
          <w:rtl w:val="0"/>
        </w:rPr>
      </w:r>
    </w:p>
    <w:p w:rsidR="00000000" w:rsidDel="00000000" w:rsidP="00000000" w:rsidRDefault="00000000" w:rsidRPr="00000000" w14:paraId="000001C0">
      <w:pPr>
        <w:spacing w:before="240" w:line="276"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C1">
      <w:pPr>
        <w:spacing w:before="240" w:line="276"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C2">
      <w:pPr>
        <w:spacing w:after="0" w:before="240" w:line="276"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Figura 1</w:t>
      </w:r>
    </w:p>
    <w:p w:rsidR="00000000" w:rsidDel="00000000" w:rsidP="00000000" w:rsidRDefault="00000000" w:rsidRPr="00000000" w14:paraId="000001C3">
      <w:pPr>
        <w:spacing w:before="0" w:line="276" w:lineRule="auto"/>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Resumen prestaciones sociales</w:t>
      </w:r>
    </w:p>
    <w:p w:rsidR="00000000" w:rsidDel="00000000" w:rsidP="00000000" w:rsidRDefault="00000000" w:rsidRPr="00000000" w14:paraId="000001C4">
      <w:pPr>
        <w:spacing w:before="240" w:line="276"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C5">
      <w:pPr>
        <w:tabs>
          <w:tab w:val="left" w:pos="3855"/>
        </w:tabs>
        <w:spacing w:before="240" w:line="276" w:lineRule="auto"/>
        <w:jc w:val="center"/>
        <w:rPr>
          <w:rFonts w:ascii="Arial" w:cs="Arial" w:eastAsia="Arial" w:hAnsi="Arial"/>
          <w:color w:val="948a54"/>
          <w:sz w:val="20"/>
          <w:szCs w:val="20"/>
        </w:rPr>
      </w:pPr>
      <w:r w:rsidDel="00000000" w:rsidR="00000000" w:rsidRPr="00000000">
        <w:rPr>
          <w:rFonts w:ascii="Arial" w:cs="Arial" w:eastAsia="Arial" w:hAnsi="Arial"/>
          <w:sz w:val="20"/>
          <w:szCs w:val="20"/>
        </w:rPr>
        <w:drawing>
          <wp:inline distB="0" distT="0" distL="0" distR="0">
            <wp:extent cx="3268325" cy="4517648"/>
            <wp:effectExtent b="0" l="0" r="0" t="0"/>
            <wp:docPr id="86"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3268325" cy="4517648"/>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2552700</wp:posOffset>
                </wp:positionH>
                <wp:positionV relativeFrom="paragraph">
                  <wp:posOffset>177800</wp:posOffset>
                </wp:positionV>
                <wp:extent cx="1483946" cy="4113677"/>
                <wp:effectExtent b="0" l="0" r="0" t="0"/>
                <wp:wrapNone/>
                <wp:docPr id="83" name=""/>
                <a:graphic>
                  <a:graphicData uri="http://schemas.microsoft.com/office/word/2010/wordprocessingGroup">
                    <wpg:wgp>
                      <wpg:cNvGrpSpPr/>
                      <wpg:grpSpPr>
                        <a:xfrm>
                          <a:off x="4604027" y="1723162"/>
                          <a:ext cx="1483946" cy="4113677"/>
                          <a:chOff x="4604027" y="1723162"/>
                          <a:chExt cx="1483946" cy="4113677"/>
                        </a:xfrm>
                      </wpg:grpSpPr>
                      <wpg:grpSp>
                        <wpg:cNvGrpSpPr/>
                        <wpg:grpSpPr>
                          <a:xfrm>
                            <a:off x="4604027" y="1723162"/>
                            <a:ext cx="1483946" cy="4113677"/>
                            <a:chOff x="0" y="0"/>
                            <a:chExt cx="1483946" cy="4113677"/>
                          </a:xfrm>
                        </wpg:grpSpPr>
                        <wps:wsp>
                          <wps:cNvSpPr/>
                          <wps:cNvPr id="3" name="Shape 3"/>
                          <wps:spPr>
                            <a:xfrm>
                              <a:off x="0" y="0"/>
                              <a:ext cx="1483925" cy="41136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rot="10800000">
                              <a:off x="2931" y="1625600"/>
                              <a:ext cx="367323" cy="445477"/>
                            </a:xfrm>
                            <a:prstGeom prst="straightConnector1">
                              <a:avLst/>
                            </a:prstGeom>
                            <a:noFill/>
                            <a:ln cap="flat" cmpd="sng" w="12700">
                              <a:solidFill>
                                <a:srgbClr val="7F7F7F"/>
                              </a:solidFill>
                              <a:prstDash val="solid"/>
                              <a:round/>
                              <a:headEnd len="sm" w="sm" type="none"/>
                              <a:tailEnd len="sm" w="sm" type="none"/>
                            </a:ln>
                          </wps:spPr>
                          <wps:bodyPr anchorCtr="0" anchor="ctr" bIns="91425" lIns="91425" spcFirstLastPara="1" rIns="91425" wrap="square" tIns="91425">
                            <a:noAutofit/>
                          </wps:bodyPr>
                        </wps:wsp>
                        <wps:wsp>
                          <wps:cNvCnPr/>
                          <wps:spPr>
                            <a:xfrm>
                              <a:off x="0" y="2078892"/>
                              <a:ext cx="363415" cy="415192"/>
                            </a:xfrm>
                            <a:prstGeom prst="straightConnector1">
                              <a:avLst/>
                            </a:prstGeom>
                            <a:noFill/>
                            <a:ln cap="flat" cmpd="sng" w="12700">
                              <a:solidFill>
                                <a:srgbClr val="7F7F7F"/>
                              </a:solidFill>
                              <a:prstDash val="solid"/>
                              <a:round/>
                              <a:headEnd len="sm" w="sm" type="none"/>
                              <a:tailEnd len="sm" w="sm" type="none"/>
                            </a:ln>
                          </wps:spPr>
                          <wps:bodyPr anchorCtr="0" anchor="ctr" bIns="91425" lIns="91425" spcFirstLastPara="1" rIns="91425" wrap="square" tIns="91425">
                            <a:noAutofit/>
                          </wps:bodyPr>
                        </wps:wsp>
                        <wps:wsp>
                          <wps:cNvCnPr/>
                          <wps:spPr>
                            <a:xfrm>
                              <a:off x="18561" y="2071077"/>
                              <a:ext cx="350178" cy="1673909"/>
                            </a:xfrm>
                            <a:prstGeom prst="straightConnector1">
                              <a:avLst/>
                            </a:prstGeom>
                            <a:noFill/>
                            <a:ln cap="flat" cmpd="sng" w="12700">
                              <a:solidFill>
                                <a:srgbClr val="7F7F7F"/>
                              </a:solidFill>
                              <a:prstDash val="solid"/>
                              <a:round/>
                              <a:headEnd len="sm" w="sm" type="none"/>
                              <a:tailEnd len="sm" w="sm" type="none"/>
                            </a:ln>
                          </wps:spPr>
                          <wps:bodyPr anchorCtr="0" anchor="ctr" bIns="91425" lIns="91425" spcFirstLastPara="1" rIns="91425" wrap="square" tIns="91425">
                            <a:noAutofit/>
                          </wps:bodyPr>
                        </wps:wsp>
                        <wps:wsp>
                          <wps:cNvCnPr/>
                          <wps:spPr>
                            <a:xfrm flipH="1" rot="10800000">
                              <a:off x="2931" y="343877"/>
                              <a:ext cx="356186" cy="1704731"/>
                            </a:xfrm>
                            <a:prstGeom prst="straightConnector1">
                              <a:avLst/>
                            </a:prstGeom>
                            <a:noFill/>
                            <a:ln cap="flat" cmpd="sng" w="12700">
                              <a:solidFill>
                                <a:srgbClr val="7F7F7F"/>
                              </a:solidFill>
                              <a:prstDash val="solid"/>
                              <a:round/>
                              <a:headEnd len="sm" w="sm" type="none"/>
                              <a:tailEnd len="sm" w="sm" type="none"/>
                            </a:ln>
                          </wps:spPr>
                          <wps:bodyPr anchorCtr="0" anchor="ctr" bIns="91425" lIns="91425" spcFirstLastPara="1" rIns="91425" wrap="square" tIns="91425">
                            <a:noAutofit/>
                          </wps:bodyPr>
                        </wps:wsp>
                        <wps:wsp>
                          <wps:cNvCnPr/>
                          <wps:spPr>
                            <a:xfrm flipH="1" rot="10800000">
                              <a:off x="1281723" y="0"/>
                              <a:ext cx="199292" cy="335915"/>
                            </a:xfrm>
                            <a:prstGeom prst="straightConnector1">
                              <a:avLst/>
                            </a:prstGeom>
                            <a:noFill/>
                            <a:ln cap="flat" cmpd="sng" w="12700">
                              <a:solidFill>
                                <a:srgbClr val="7F7F7F"/>
                              </a:solidFill>
                              <a:prstDash val="solid"/>
                              <a:round/>
                              <a:headEnd len="sm" w="sm" type="none"/>
                              <a:tailEnd len="sm" w="sm" type="none"/>
                            </a:ln>
                          </wps:spPr>
                          <wps:bodyPr anchorCtr="0" anchor="ctr" bIns="91425" lIns="91425" spcFirstLastPara="1" rIns="91425" wrap="square" tIns="91425">
                            <a:noAutofit/>
                          </wps:bodyPr>
                        </wps:wsp>
                        <wps:wsp>
                          <wps:cNvCnPr/>
                          <wps:spPr>
                            <a:xfrm>
                              <a:off x="1281723" y="359508"/>
                              <a:ext cx="202223" cy="323410"/>
                            </a:xfrm>
                            <a:prstGeom prst="straightConnector1">
                              <a:avLst/>
                            </a:prstGeom>
                            <a:noFill/>
                            <a:ln cap="flat" cmpd="sng" w="12700">
                              <a:solidFill>
                                <a:srgbClr val="7F7F7F"/>
                              </a:solidFill>
                              <a:prstDash val="solid"/>
                              <a:round/>
                              <a:headEnd len="sm" w="sm" type="none"/>
                              <a:tailEnd len="sm" w="sm" type="none"/>
                            </a:ln>
                          </wps:spPr>
                          <wps:bodyPr anchorCtr="0" anchor="ctr" bIns="91425" lIns="91425" spcFirstLastPara="1" rIns="91425" wrap="square" tIns="91425">
                            <a:noAutofit/>
                          </wps:bodyPr>
                        </wps:wsp>
                        <wps:wsp>
                          <wps:cNvCnPr/>
                          <wps:spPr>
                            <a:xfrm flipH="1" rot="10800000">
                              <a:off x="1281723" y="1258277"/>
                              <a:ext cx="198755" cy="335915"/>
                            </a:xfrm>
                            <a:prstGeom prst="straightConnector1">
                              <a:avLst/>
                            </a:prstGeom>
                            <a:noFill/>
                            <a:ln cap="flat" cmpd="sng" w="12700">
                              <a:solidFill>
                                <a:srgbClr val="7F7F7F"/>
                              </a:solidFill>
                              <a:prstDash val="solid"/>
                              <a:round/>
                              <a:headEnd len="sm" w="sm" type="none"/>
                              <a:tailEnd len="sm" w="sm" type="none"/>
                            </a:ln>
                          </wps:spPr>
                          <wps:bodyPr anchorCtr="0" anchor="ctr" bIns="91425" lIns="91425" spcFirstLastPara="1" rIns="91425" wrap="square" tIns="91425">
                            <a:noAutofit/>
                          </wps:bodyPr>
                        </wps:wsp>
                        <wps:wsp>
                          <wps:cNvCnPr/>
                          <wps:spPr>
                            <a:xfrm>
                              <a:off x="1281723" y="1617785"/>
                              <a:ext cx="202223" cy="323410"/>
                            </a:xfrm>
                            <a:prstGeom prst="straightConnector1">
                              <a:avLst/>
                            </a:prstGeom>
                            <a:noFill/>
                            <a:ln cap="flat" cmpd="sng" w="12700">
                              <a:solidFill>
                                <a:srgbClr val="7F7F7F"/>
                              </a:solidFill>
                              <a:prstDash val="solid"/>
                              <a:round/>
                              <a:headEnd len="sm" w="sm" type="none"/>
                              <a:tailEnd len="sm" w="sm" type="none"/>
                            </a:ln>
                          </wps:spPr>
                          <wps:bodyPr anchorCtr="0" anchor="ctr" bIns="91425" lIns="91425" spcFirstLastPara="1" rIns="91425" wrap="square" tIns="91425">
                            <a:noAutofit/>
                          </wps:bodyPr>
                        </wps:wsp>
                        <wps:wsp>
                          <wps:cNvCnPr/>
                          <wps:spPr>
                            <a:xfrm flipH="1" rot="10800000">
                              <a:off x="1273908" y="2344616"/>
                              <a:ext cx="198755" cy="335915"/>
                            </a:xfrm>
                            <a:prstGeom prst="straightConnector1">
                              <a:avLst/>
                            </a:prstGeom>
                            <a:noFill/>
                            <a:ln cap="flat" cmpd="sng" w="12700">
                              <a:solidFill>
                                <a:srgbClr val="7F7F7F"/>
                              </a:solidFill>
                              <a:prstDash val="solid"/>
                              <a:round/>
                              <a:headEnd len="sm" w="sm" type="none"/>
                              <a:tailEnd len="sm" w="sm" type="none"/>
                            </a:ln>
                          </wps:spPr>
                          <wps:bodyPr anchorCtr="0" anchor="ctr" bIns="91425" lIns="91425" spcFirstLastPara="1" rIns="91425" wrap="square" tIns="91425">
                            <a:noAutofit/>
                          </wps:bodyPr>
                        </wps:wsp>
                        <wps:wsp>
                          <wps:cNvCnPr/>
                          <wps:spPr>
                            <a:xfrm>
                              <a:off x="1273908" y="2704123"/>
                              <a:ext cx="202223" cy="323410"/>
                            </a:xfrm>
                            <a:prstGeom prst="straightConnector1">
                              <a:avLst/>
                            </a:prstGeom>
                            <a:noFill/>
                            <a:ln cap="flat" cmpd="sng" w="12700">
                              <a:solidFill>
                                <a:srgbClr val="7F7F7F"/>
                              </a:solidFill>
                              <a:prstDash val="solid"/>
                              <a:round/>
                              <a:headEnd len="sm" w="sm" type="none"/>
                              <a:tailEnd len="sm" w="sm" type="none"/>
                            </a:ln>
                          </wps:spPr>
                          <wps:bodyPr anchorCtr="0" anchor="ctr" bIns="91425" lIns="91425" spcFirstLastPara="1" rIns="91425" wrap="square" tIns="91425">
                            <a:noAutofit/>
                          </wps:bodyPr>
                        </wps:wsp>
                        <wps:wsp>
                          <wps:cNvCnPr/>
                          <wps:spPr>
                            <a:xfrm flipH="1" rot="10800000">
                              <a:off x="1273908" y="3430954"/>
                              <a:ext cx="199292" cy="335915"/>
                            </a:xfrm>
                            <a:prstGeom prst="straightConnector1">
                              <a:avLst/>
                            </a:prstGeom>
                            <a:noFill/>
                            <a:ln cap="flat" cmpd="sng" w="12700">
                              <a:solidFill>
                                <a:srgbClr val="7F7F7F"/>
                              </a:solidFill>
                              <a:prstDash val="solid"/>
                              <a:round/>
                              <a:headEnd len="sm" w="sm" type="none"/>
                              <a:tailEnd len="sm" w="sm" type="none"/>
                            </a:ln>
                          </wps:spPr>
                          <wps:bodyPr anchorCtr="0" anchor="ctr" bIns="91425" lIns="91425" spcFirstLastPara="1" rIns="91425" wrap="square" tIns="91425">
                            <a:noAutofit/>
                          </wps:bodyPr>
                        </wps:wsp>
                        <wps:wsp>
                          <wps:cNvCnPr/>
                          <wps:spPr>
                            <a:xfrm>
                              <a:off x="1273908" y="3790462"/>
                              <a:ext cx="201930" cy="323215"/>
                            </a:xfrm>
                            <a:prstGeom prst="straightConnector1">
                              <a:avLst/>
                            </a:prstGeom>
                            <a:noFill/>
                            <a:ln cap="flat" cmpd="sng" w="12700">
                              <a:solidFill>
                                <a:srgbClr val="7F7F7F"/>
                              </a:solidFill>
                              <a:prstDash val="solid"/>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2552700</wp:posOffset>
                </wp:positionH>
                <wp:positionV relativeFrom="paragraph">
                  <wp:posOffset>177800</wp:posOffset>
                </wp:positionV>
                <wp:extent cx="1483946" cy="4113677"/>
                <wp:effectExtent b="0" l="0" r="0" t="0"/>
                <wp:wrapNone/>
                <wp:docPr id="83" name="image5.png"/>
                <a:graphic>
                  <a:graphicData uri="http://schemas.openxmlformats.org/drawingml/2006/picture">
                    <pic:pic>
                      <pic:nvPicPr>
                        <pic:cNvPr id="0" name="image5.png"/>
                        <pic:cNvPicPr preferRelativeResize="0"/>
                      </pic:nvPicPr>
                      <pic:blipFill>
                        <a:blip r:embed="rId17"/>
                        <a:srcRect/>
                        <a:stretch>
                          <a:fillRect/>
                        </a:stretch>
                      </pic:blipFill>
                      <pic:spPr>
                        <a:xfrm>
                          <a:off x="0" y="0"/>
                          <a:ext cx="1483946" cy="4113677"/>
                        </a:xfrm>
                        <a:prstGeom prst="rect"/>
                        <a:ln/>
                      </pic:spPr>
                    </pic:pic>
                  </a:graphicData>
                </a:graphic>
              </wp:anchor>
            </w:drawing>
          </mc:Fallback>
        </mc:AlternateContent>
      </w:r>
    </w:p>
    <w:p w:rsidR="00000000" w:rsidDel="00000000" w:rsidP="00000000" w:rsidRDefault="00000000" w:rsidRPr="00000000" w14:paraId="000001C6">
      <w:pPr>
        <w:spacing w:before="240" w:line="276"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C7">
      <w:pPr>
        <w:spacing w:before="240" w:line="276" w:lineRule="auto"/>
        <w:jc w:val="both"/>
        <w:rPr>
          <w:rFonts w:ascii="Arial" w:cs="Arial" w:eastAsia="Arial" w:hAnsi="Arial"/>
          <w:b w:val="1"/>
          <w:sz w:val="20"/>
          <w:szCs w:val="20"/>
        </w:rPr>
      </w:pPr>
      <w:sdt>
        <w:sdtPr>
          <w:tag w:val="goog_rdk_2"/>
        </w:sdtPr>
        <w:sdtContent>
          <w:ins w:author="Luis Ar�valo Ar�valo Mantilla" w:id="0" w:date="2021-06-08T22:40:28Z">
            <w:r w:rsidDel="00000000" w:rsidR="00000000" w:rsidRPr="00000000">
              <w:rPr>
                <w:rFonts w:ascii="Arial" w:cs="Arial" w:eastAsia="Arial" w:hAnsi="Arial"/>
                <w:b w:val="1"/>
                <w:sz w:val="20"/>
                <w:szCs w:val="20"/>
                <w:rtl w:val="0"/>
              </w:rPr>
              <w:t xml:space="preserve"> </w:t>
            </w:r>
          </w:ins>
        </w:sdtContent>
      </w:sdt>
      <w:sdt>
        <w:sdtPr>
          <w:tag w:val="goog_rdk_3"/>
        </w:sdtPr>
        <w:sdtContent>
          <w:del w:author="Luis Ar�valo Ar�valo Mantilla" w:id="0" w:date="2021-06-08T22:40:28Z">
            <w:r w:rsidDel="00000000" w:rsidR="00000000" w:rsidRPr="00000000">
              <w:rPr>
                <w:rFonts w:ascii="Arial" w:cs="Arial" w:eastAsia="Arial" w:hAnsi="Arial"/>
                <w:b w:val="1"/>
                <w:sz w:val="20"/>
                <w:szCs w:val="20"/>
                <w:rtl w:val="0"/>
              </w:rPr>
              <w:delText xml:space="preserve">2.7 Retenciones a salarios </w:delText>
            </w:r>
          </w:del>
        </w:sdtContent>
      </w:sdt>
      <w:r w:rsidDel="00000000" w:rsidR="00000000" w:rsidRPr="00000000">
        <w:rPr>
          <w:rtl w:val="0"/>
        </w:rPr>
      </w:r>
    </w:p>
    <w:p w:rsidR="00000000" w:rsidDel="00000000" w:rsidP="00000000" w:rsidRDefault="00000000" w:rsidRPr="00000000" w14:paraId="000001C8">
      <w:pPr>
        <w:spacing w:before="24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En Colombia los ingresos laborales o por salarios están sometidos a retención en la fuente a título de renta, con una tarifa progresiva según el monto del salario sujeto a retención en la fuente. </w:t>
      </w:r>
      <w:r w:rsidDel="00000000" w:rsidR="00000000" w:rsidRPr="00000000">
        <w:rPr>
          <w:rFonts w:ascii="Arial" w:cs="Arial" w:eastAsia="Arial" w:hAnsi="Arial"/>
          <w:b w:val="1"/>
          <w:sz w:val="20"/>
          <w:szCs w:val="20"/>
          <w:rtl w:val="0"/>
        </w:rPr>
        <w:t xml:space="preserve">(</w:t>
      </w:r>
      <w:r w:rsidDel="00000000" w:rsidR="00000000" w:rsidRPr="00000000">
        <w:rPr>
          <w:rFonts w:ascii="Arial" w:cs="Arial" w:eastAsia="Arial" w:hAnsi="Arial"/>
          <w:color w:val="000000"/>
          <w:sz w:val="20"/>
          <w:szCs w:val="20"/>
          <w:rtl w:val="0"/>
        </w:rPr>
        <w:t xml:space="preserve">Gerencie. 2020b).</w:t>
      </w:r>
      <w:r w:rsidDel="00000000" w:rsidR="00000000" w:rsidRPr="00000000">
        <w:rPr>
          <w:rtl w:val="0"/>
        </w:rPr>
      </w:r>
    </w:p>
    <w:p w:rsidR="00000000" w:rsidDel="00000000" w:rsidP="00000000" w:rsidRDefault="00000000" w:rsidRPr="00000000" w14:paraId="000001C9">
      <w:pPr>
        <w:spacing w:before="240" w:line="276"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¿Quién debe practicar retención en la fuente por ingresos laborales?</w:t>
      </w:r>
    </w:p>
    <w:p w:rsidR="00000000" w:rsidDel="00000000" w:rsidP="00000000" w:rsidRDefault="00000000" w:rsidRPr="00000000" w14:paraId="000001CA">
      <w:pPr>
        <w:spacing w:before="24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La retención en la fuente por salarios debe aplicarla toda persona natural o jurídica que haga pagos laborales.</w:t>
      </w:r>
    </w:p>
    <w:p w:rsidR="00000000" w:rsidDel="00000000" w:rsidP="00000000" w:rsidRDefault="00000000" w:rsidRPr="00000000" w14:paraId="000001CB">
      <w:pPr>
        <w:spacing w:before="240" w:line="276"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 cuáles trabajadores se les realiza retención en la fuente?</w:t>
      </w:r>
    </w:p>
    <w:p w:rsidR="00000000" w:rsidDel="00000000" w:rsidP="00000000" w:rsidRDefault="00000000" w:rsidRPr="00000000" w14:paraId="000001CC">
      <w:pPr>
        <w:spacing w:before="24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Sólo se aplicará retención en la fuente a los salarios que superen las bases sujetas a retención, las cuales están definidas en el Artículo 383 del Estatuto Tributario.</w:t>
      </w:r>
    </w:p>
    <w:p w:rsidR="00000000" w:rsidDel="00000000" w:rsidP="00000000" w:rsidRDefault="00000000" w:rsidRPr="00000000" w14:paraId="000001CD">
      <w:pPr>
        <w:spacing w:before="240" w:line="276"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CE">
      <w:pPr>
        <w:spacing w:before="240" w:line="276"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Base sujeta a retención en la fuente.</w:t>
      </w:r>
    </w:p>
    <w:p w:rsidR="00000000" w:rsidDel="00000000" w:rsidP="00000000" w:rsidRDefault="00000000" w:rsidRPr="00000000" w14:paraId="000001CF">
      <w:pPr>
        <w:spacing w:before="24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Según lo consagrado en el Artículo 26 del Estatuto Tributario, corresponde a todos los pagos “que sean susceptibles de producir un incremento neto del patrimonio en el momento de su percepción, y que no hayan sido expresamente exceptuados”. </w:t>
      </w:r>
    </w:p>
    <w:p w:rsidR="00000000" w:rsidDel="00000000" w:rsidP="00000000" w:rsidRDefault="00000000" w:rsidRPr="00000000" w14:paraId="000001D0">
      <w:pPr>
        <w:spacing w:before="240" w:line="276"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Tarifa de retención en la fuente por salarios</w:t>
      </w:r>
    </w:p>
    <w:p w:rsidR="00000000" w:rsidDel="00000000" w:rsidP="00000000" w:rsidRDefault="00000000" w:rsidRPr="00000000" w14:paraId="000001D1">
      <w:pPr>
        <w:spacing w:before="24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Artículo 383 del Estatuto Tributario, modificado por la Ley 2010 de 2019, contiene las tarifas que se deben aplicar por concepto de retención en la fuente por ingresos laborales. Ver Tabla 2.</w:t>
      </w:r>
    </w:p>
    <w:p w:rsidR="00000000" w:rsidDel="00000000" w:rsidP="00000000" w:rsidRDefault="00000000" w:rsidRPr="00000000" w14:paraId="000001D2">
      <w:pPr>
        <w:spacing w:after="0" w:before="240" w:line="276"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Tabla 2</w:t>
      </w:r>
    </w:p>
    <w:p w:rsidR="00000000" w:rsidDel="00000000" w:rsidP="00000000" w:rsidRDefault="00000000" w:rsidRPr="00000000" w14:paraId="000001D3">
      <w:pPr>
        <w:spacing w:before="0" w:line="276" w:lineRule="auto"/>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Tarifas de retención en la fuente por salarios</w:t>
      </w:r>
    </w:p>
    <w:tbl>
      <w:tblPr>
        <w:tblStyle w:val="Table8"/>
        <w:tblW w:w="9956.0" w:type="dxa"/>
        <w:jc w:val="center"/>
        <w:tblBorders>
          <w:top w:color="0091d5" w:space="0" w:sz="12" w:val="single"/>
          <w:bottom w:color="c0c0c0" w:space="0" w:sz="6" w:val="single"/>
          <w:right w:color="c0c0c0" w:space="0" w:sz="6" w:val="single"/>
        </w:tblBorders>
        <w:tblLayout w:type="fixed"/>
        <w:tblLook w:val="0400"/>
      </w:tblPr>
      <w:tblGrid>
        <w:gridCol w:w="1846"/>
        <w:gridCol w:w="2079"/>
        <w:gridCol w:w="2605"/>
        <w:gridCol w:w="3426"/>
        <w:tblGridChange w:id="0">
          <w:tblGrid>
            <w:gridCol w:w="1846"/>
            <w:gridCol w:w="2079"/>
            <w:gridCol w:w="2605"/>
            <w:gridCol w:w="3426"/>
          </w:tblGrid>
        </w:tblGridChange>
      </w:tblGrid>
      <w:tr>
        <w:trPr>
          <w:trHeight w:val="293" w:hRule="atLeast"/>
        </w:trPr>
        <w:tc>
          <w:tcPr>
            <w:tcBorders>
              <w:top w:color="c0c0c0" w:space="0" w:sz="6" w:val="single"/>
              <w:left w:color="c0c0c0" w:space="0" w:sz="6" w:val="single"/>
            </w:tcBorders>
            <w:shd w:fill="fafafa" w:val="clear"/>
            <w:tcMar>
              <w:top w:w="105.0" w:type="dxa"/>
              <w:left w:w="105.0" w:type="dxa"/>
              <w:bottom w:w="105.0" w:type="dxa"/>
              <w:right w:w="105.0" w:type="dxa"/>
            </w:tcMar>
            <w:vAlign w:val="center"/>
          </w:tcPr>
          <w:p w:rsidR="00000000" w:rsidDel="00000000" w:rsidP="00000000" w:rsidRDefault="00000000" w:rsidRPr="00000000" w14:paraId="000001D4">
            <w:pPr>
              <w:spacing w:line="276" w:lineRule="auto"/>
              <w:jc w:val="both"/>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Rangos en UVT</w:t>
            </w:r>
            <w:r w:rsidDel="00000000" w:rsidR="00000000" w:rsidRPr="00000000">
              <w:rPr>
                <w:rtl w:val="0"/>
              </w:rPr>
            </w:r>
          </w:p>
        </w:tc>
        <w:tc>
          <w:tcPr>
            <w:tcBorders>
              <w:top w:color="c0c0c0" w:space="0" w:sz="6" w:val="single"/>
              <w:left w:color="c0c0c0" w:space="0" w:sz="6" w:val="single"/>
            </w:tcBorders>
            <w:shd w:fill="fafafa" w:val="clear"/>
            <w:tcMar>
              <w:top w:w="105.0" w:type="dxa"/>
              <w:left w:w="105.0" w:type="dxa"/>
              <w:bottom w:w="105.0" w:type="dxa"/>
              <w:right w:w="105.0" w:type="dxa"/>
            </w:tcMar>
            <w:vAlign w:val="center"/>
          </w:tcPr>
          <w:p w:rsidR="00000000" w:rsidDel="00000000" w:rsidP="00000000" w:rsidRDefault="00000000" w:rsidRPr="00000000" w14:paraId="000001D5">
            <w:pPr>
              <w:spacing w:line="276" w:lineRule="auto"/>
              <w:jc w:val="both"/>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Tarifa marginal</w:t>
            </w:r>
            <w:r w:rsidDel="00000000" w:rsidR="00000000" w:rsidRPr="00000000">
              <w:rPr>
                <w:rtl w:val="0"/>
              </w:rPr>
            </w:r>
          </w:p>
        </w:tc>
        <w:tc>
          <w:tcPr>
            <w:tcBorders>
              <w:top w:color="c0c0c0" w:space="0" w:sz="6" w:val="single"/>
              <w:left w:color="c0c0c0" w:space="0" w:sz="6" w:val="single"/>
            </w:tcBorders>
            <w:shd w:fill="fafafa" w:val="clear"/>
            <w:tcMar>
              <w:top w:w="105.0" w:type="dxa"/>
              <w:left w:w="105.0" w:type="dxa"/>
              <w:bottom w:w="105.0" w:type="dxa"/>
              <w:right w:w="105.0" w:type="dxa"/>
            </w:tcMar>
            <w:vAlign w:val="center"/>
          </w:tcPr>
          <w:p w:rsidR="00000000" w:rsidDel="00000000" w:rsidP="00000000" w:rsidRDefault="00000000" w:rsidRPr="00000000" w14:paraId="000001D6">
            <w:pPr>
              <w:spacing w:line="276" w:lineRule="auto"/>
              <w:jc w:val="both"/>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Retención en la fuente</w:t>
            </w:r>
            <w:r w:rsidDel="00000000" w:rsidR="00000000" w:rsidRPr="00000000">
              <w:rPr>
                <w:rtl w:val="0"/>
              </w:rPr>
            </w:r>
          </w:p>
        </w:tc>
      </w:tr>
      <w:tr>
        <w:trPr>
          <w:trHeight w:val="236" w:hRule="atLeast"/>
        </w:trPr>
        <w:tc>
          <w:tcPr>
            <w:tcBorders>
              <w:top w:color="c0c0c0" w:space="0" w:sz="6" w:val="single"/>
              <w:left w:color="c0c0c0" w:space="0" w:sz="6" w:val="single"/>
            </w:tcBorders>
            <w:shd w:fill="fafafa" w:val="clear"/>
            <w:tcMar>
              <w:top w:w="105.0" w:type="dxa"/>
              <w:left w:w="105.0" w:type="dxa"/>
              <w:bottom w:w="105.0" w:type="dxa"/>
              <w:right w:w="105.0" w:type="dxa"/>
            </w:tcMar>
            <w:vAlign w:val="center"/>
          </w:tcPr>
          <w:p w:rsidR="00000000" w:rsidDel="00000000" w:rsidP="00000000" w:rsidRDefault="00000000" w:rsidRPr="00000000" w14:paraId="000001D7">
            <w:pPr>
              <w:spacing w:line="276" w:lineRule="auto"/>
              <w:jc w:val="both"/>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desde</w:t>
            </w:r>
            <w:r w:rsidDel="00000000" w:rsidR="00000000" w:rsidRPr="00000000">
              <w:rPr>
                <w:rtl w:val="0"/>
              </w:rPr>
            </w:r>
          </w:p>
        </w:tc>
        <w:tc>
          <w:tcPr>
            <w:tcBorders>
              <w:top w:color="c0c0c0" w:space="0" w:sz="6" w:val="single"/>
              <w:left w:color="c0c0c0" w:space="0" w:sz="6" w:val="single"/>
            </w:tcBorders>
            <w:shd w:fill="fafafa" w:val="clear"/>
            <w:tcMar>
              <w:top w:w="105.0" w:type="dxa"/>
              <w:left w:w="105.0" w:type="dxa"/>
              <w:bottom w:w="105.0" w:type="dxa"/>
              <w:right w:w="105.0" w:type="dxa"/>
            </w:tcMar>
            <w:vAlign w:val="center"/>
          </w:tcPr>
          <w:p w:rsidR="00000000" w:rsidDel="00000000" w:rsidP="00000000" w:rsidRDefault="00000000" w:rsidRPr="00000000" w14:paraId="000001D8">
            <w:pPr>
              <w:spacing w:line="276" w:lineRule="auto"/>
              <w:jc w:val="both"/>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hasta</w:t>
            </w:r>
            <w:r w:rsidDel="00000000" w:rsidR="00000000" w:rsidRPr="00000000">
              <w:rPr>
                <w:rtl w:val="0"/>
              </w:rPr>
            </w:r>
          </w:p>
        </w:tc>
        <w:tc>
          <w:tcPr>
            <w:tcBorders>
              <w:top w:color="c0c0c0" w:space="0" w:sz="6" w:val="single"/>
              <w:left w:color="c0c0c0" w:space="0" w:sz="6" w:val="single"/>
            </w:tcBorders>
            <w:shd w:fill="fafafa" w:val="clear"/>
            <w:tcMar>
              <w:top w:w="105.0" w:type="dxa"/>
              <w:left w:w="105.0" w:type="dxa"/>
              <w:bottom w:w="105.0" w:type="dxa"/>
              <w:right w:w="105.0" w:type="dxa"/>
            </w:tcMar>
            <w:vAlign w:val="center"/>
          </w:tcPr>
          <w:p w:rsidR="00000000" w:rsidDel="00000000" w:rsidP="00000000" w:rsidRDefault="00000000" w:rsidRPr="00000000" w14:paraId="000001D9">
            <w:pPr>
              <w:spacing w:line="276" w:lineRule="auto"/>
              <w:jc w:val="both"/>
              <w:rPr>
                <w:rFonts w:ascii="Arial" w:cs="Arial" w:eastAsia="Arial" w:hAnsi="Arial"/>
                <w:color w:val="000000"/>
                <w:sz w:val="20"/>
                <w:szCs w:val="20"/>
              </w:rPr>
            </w:pPr>
            <w:r w:rsidDel="00000000" w:rsidR="00000000" w:rsidRPr="00000000">
              <w:rPr>
                <w:rtl w:val="0"/>
              </w:rPr>
            </w:r>
          </w:p>
        </w:tc>
      </w:tr>
      <w:tr>
        <w:trPr>
          <w:trHeight w:val="247" w:hRule="atLeast"/>
        </w:trPr>
        <w:tc>
          <w:tcPr>
            <w:tcBorders>
              <w:top w:color="c0c0c0" w:space="0" w:sz="6" w:val="single"/>
              <w:left w:color="c0c0c0" w:space="0" w:sz="6" w:val="single"/>
            </w:tcBorders>
            <w:shd w:fill="auto" w:val="clear"/>
            <w:tcMar>
              <w:top w:w="105.0" w:type="dxa"/>
              <w:left w:w="105.0" w:type="dxa"/>
              <w:bottom w:w="105.0" w:type="dxa"/>
              <w:right w:w="105.0" w:type="dxa"/>
            </w:tcMar>
            <w:vAlign w:val="center"/>
          </w:tcPr>
          <w:p w:rsidR="00000000" w:rsidDel="00000000" w:rsidP="00000000" w:rsidRDefault="00000000" w:rsidRPr="00000000" w14:paraId="000001DA">
            <w:pPr>
              <w:spacing w:before="240" w:line="276"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0</w:t>
            </w:r>
          </w:p>
        </w:tc>
        <w:tc>
          <w:tcPr>
            <w:tcBorders>
              <w:top w:color="c0c0c0" w:space="0" w:sz="6" w:val="single"/>
              <w:left w:color="c0c0c0" w:space="0" w:sz="6" w:val="single"/>
            </w:tcBorders>
            <w:shd w:fill="auto" w:val="clear"/>
            <w:tcMar>
              <w:top w:w="105.0" w:type="dxa"/>
              <w:left w:w="105.0" w:type="dxa"/>
              <w:bottom w:w="105.0" w:type="dxa"/>
              <w:right w:w="105.0" w:type="dxa"/>
            </w:tcMar>
            <w:vAlign w:val="center"/>
          </w:tcPr>
          <w:p w:rsidR="00000000" w:rsidDel="00000000" w:rsidP="00000000" w:rsidRDefault="00000000" w:rsidRPr="00000000" w14:paraId="000001DB">
            <w:pPr>
              <w:spacing w:before="240" w:line="276"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95</w:t>
            </w:r>
          </w:p>
        </w:tc>
        <w:tc>
          <w:tcPr>
            <w:tcBorders>
              <w:top w:color="c0c0c0" w:space="0" w:sz="6" w:val="single"/>
              <w:left w:color="c0c0c0" w:space="0" w:sz="6" w:val="single"/>
            </w:tcBorders>
            <w:shd w:fill="auto" w:val="clear"/>
            <w:tcMar>
              <w:top w:w="105.0" w:type="dxa"/>
              <w:left w:w="105.0" w:type="dxa"/>
              <w:bottom w:w="105.0" w:type="dxa"/>
              <w:right w:w="105.0" w:type="dxa"/>
            </w:tcMar>
            <w:vAlign w:val="center"/>
          </w:tcPr>
          <w:p w:rsidR="00000000" w:rsidDel="00000000" w:rsidP="00000000" w:rsidRDefault="00000000" w:rsidRPr="00000000" w14:paraId="000001DC">
            <w:pPr>
              <w:spacing w:before="240" w:line="276"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0 %</w:t>
            </w:r>
          </w:p>
        </w:tc>
        <w:tc>
          <w:tcPr>
            <w:tcBorders>
              <w:top w:color="c0c0c0" w:space="0" w:sz="6" w:val="single"/>
              <w:left w:color="c0c0c0" w:space="0" w:sz="6" w:val="single"/>
            </w:tcBorders>
            <w:shd w:fill="auto" w:val="clear"/>
            <w:tcMar>
              <w:top w:w="105.0" w:type="dxa"/>
              <w:left w:w="105.0" w:type="dxa"/>
              <w:bottom w:w="105.0" w:type="dxa"/>
              <w:right w:w="105.0" w:type="dxa"/>
            </w:tcMar>
            <w:vAlign w:val="center"/>
          </w:tcPr>
          <w:p w:rsidR="00000000" w:rsidDel="00000000" w:rsidP="00000000" w:rsidRDefault="00000000" w:rsidRPr="00000000" w14:paraId="000001DD">
            <w:pPr>
              <w:spacing w:before="240"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0</w:t>
            </w:r>
          </w:p>
        </w:tc>
      </w:tr>
      <w:tr>
        <w:trPr>
          <w:trHeight w:val="541" w:hRule="atLeast"/>
        </w:trPr>
        <w:tc>
          <w:tcPr>
            <w:tcBorders>
              <w:top w:color="c0c0c0" w:space="0" w:sz="6" w:val="single"/>
              <w:left w:color="c0c0c0" w:space="0" w:sz="6" w:val="single"/>
            </w:tcBorders>
            <w:shd w:fill="auto" w:val="clear"/>
            <w:tcMar>
              <w:top w:w="105.0" w:type="dxa"/>
              <w:left w:w="105.0" w:type="dxa"/>
              <w:bottom w:w="105.0" w:type="dxa"/>
              <w:right w:w="105.0" w:type="dxa"/>
            </w:tcMar>
            <w:vAlign w:val="center"/>
          </w:tcPr>
          <w:p w:rsidR="00000000" w:rsidDel="00000000" w:rsidP="00000000" w:rsidRDefault="00000000" w:rsidRPr="00000000" w14:paraId="000001DE">
            <w:pPr>
              <w:spacing w:before="240" w:line="276"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&gt; 95</w:t>
            </w:r>
          </w:p>
        </w:tc>
        <w:tc>
          <w:tcPr>
            <w:tcBorders>
              <w:top w:color="c0c0c0" w:space="0" w:sz="6" w:val="single"/>
              <w:left w:color="c0c0c0" w:space="0" w:sz="6" w:val="single"/>
            </w:tcBorders>
            <w:shd w:fill="auto" w:val="clear"/>
            <w:tcMar>
              <w:top w:w="105.0" w:type="dxa"/>
              <w:left w:w="105.0" w:type="dxa"/>
              <w:bottom w:w="105.0" w:type="dxa"/>
              <w:right w:w="105.0" w:type="dxa"/>
            </w:tcMar>
            <w:vAlign w:val="center"/>
          </w:tcPr>
          <w:p w:rsidR="00000000" w:rsidDel="00000000" w:rsidP="00000000" w:rsidRDefault="00000000" w:rsidRPr="00000000" w14:paraId="000001DF">
            <w:pPr>
              <w:spacing w:before="240" w:line="276"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150</w:t>
            </w:r>
          </w:p>
        </w:tc>
        <w:tc>
          <w:tcPr>
            <w:tcBorders>
              <w:top w:color="c0c0c0" w:space="0" w:sz="6" w:val="single"/>
              <w:left w:color="c0c0c0" w:space="0" w:sz="6" w:val="single"/>
            </w:tcBorders>
            <w:shd w:fill="auto" w:val="clear"/>
            <w:tcMar>
              <w:top w:w="105.0" w:type="dxa"/>
              <w:left w:w="105.0" w:type="dxa"/>
              <w:bottom w:w="105.0" w:type="dxa"/>
              <w:right w:w="105.0" w:type="dxa"/>
            </w:tcMar>
            <w:vAlign w:val="center"/>
          </w:tcPr>
          <w:p w:rsidR="00000000" w:rsidDel="00000000" w:rsidP="00000000" w:rsidRDefault="00000000" w:rsidRPr="00000000" w14:paraId="000001E0">
            <w:pPr>
              <w:spacing w:before="240" w:line="276"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19 %</w:t>
            </w:r>
          </w:p>
        </w:tc>
        <w:tc>
          <w:tcPr>
            <w:tcBorders>
              <w:top w:color="c0c0c0" w:space="0" w:sz="6" w:val="single"/>
              <w:left w:color="c0c0c0" w:space="0" w:sz="6" w:val="single"/>
            </w:tcBorders>
            <w:shd w:fill="auto" w:val="clear"/>
            <w:tcMar>
              <w:top w:w="105.0" w:type="dxa"/>
              <w:left w:w="105.0" w:type="dxa"/>
              <w:bottom w:w="105.0" w:type="dxa"/>
              <w:right w:w="105.0" w:type="dxa"/>
            </w:tcMar>
            <w:vAlign w:val="center"/>
          </w:tcPr>
          <w:p w:rsidR="00000000" w:rsidDel="00000000" w:rsidP="00000000" w:rsidRDefault="00000000" w:rsidRPr="00000000" w14:paraId="000001E1">
            <w:pPr>
              <w:spacing w:before="240"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(Ingreso laboral gravado expresado en UVT menos 95 UVT) x 19 %</w:t>
            </w:r>
          </w:p>
        </w:tc>
      </w:tr>
      <w:tr>
        <w:trPr>
          <w:trHeight w:val="752" w:hRule="atLeast"/>
        </w:trPr>
        <w:tc>
          <w:tcPr>
            <w:tcBorders>
              <w:top w:color="c0c0c0" w:space="0" w:sz="6" w:val="single"/>
              <w:left w:color="c0c0c0" w:space="0" w:sz="6" w:val="single"/>
            </w:tcBorders>
            <w:shd w:fill="auto" w:val="clear"/>
            <w:tcMar>
              <w:top w:w="105.0" w:type="dxa"/>
              <w:left w:w="105.0" w:type="dxa"/>
              <w:bottom w:w="105.0" w:type="dxa"/>
              <w:right w:w="105.0" w:type="dxa"/>
            </w:tcMar>
            <w:vAlign w:val="center"/>
          </w:tcPr>
          <w:p w:rsidR="00000000" w:rsidDel="00000000" w:rsidP="00000000" w:rsidRDefault="00000000" w:rsidRPr="00000000" w14:paraId="000001E2">
            <w:pPr>
              <w:spacing w:before="240" w:line="276"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&gt; 150</w:t>
            </w:r>
          </w:p>
        </w:tc>
        <w:tc>
          <w:tcPr>
            <w:tcBorders>
              <w:top w:color="c0c0c0" w:space="0" w:sz="6" w:val="single"/>
              <w:left w:color="c0c0c0" w:space="0" w:sz="6" w:val="single"/>
            </w:tcBorders>
            <w:shd w:fill="auto" w:val="clear"/>
            <w:tcMar>
              <w:top w:w="105.0" w:type="dxa"/>
              <w:left w:w="105.0" w:type="dxa"/>
              <w:bottom w:w="105.0" w:type="dxa"/>
              <w:right w:w="105.0" w:type="dxa"/>
            </w:tcMar>
            <w:vAlign w:val="center"/>
          </w:tcPr>
          <w:p w:rsidR="00000000" w:rsidDel="00000000" w:rsidP="00000000" w:rsidRDefault="00000000" w:rsidRPr="00000000" w14:paraId="000001E3">
            <w:pPr>
              <w:spacing w:before="240" w:line="276"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360</w:t>
            </w:r>
          </w:p>
        </w:tc>
        <w:tc>
          <w:tcPr>
            <w:tcBorders>
              <w:top w:color="c0c0c0" w:space="0" w:sz="6" w:val="single"/>
              <w:left w:color="c0c0c0" w:space="0" w:sz="6" w:val="single"/>
            </w:tcBorders>
            <w:shd w:fill="auto" w:val="clear"/>
            <w:tcMar>
              <w:top w:w="105.0" w:type="dxa"/>
              <w:left w:w="105.0" w:type="dxa"/>
              <w:bottom w:w="105.0" w:type="dxa"/>
              <w:right w:w="105.0" w:type="dxa"/>
            </w:tcMar>
            <w:vAlign w:val="center"/>
          </w:tcPr>
          <w:p w:rsidR="00000000" w:rsidDel="00000000" w:rsidP="00000000" w:rsidRDefault="00000000" w:rsidRPr="00000000" w14:paraId="000001E4">
            <w:pPr>
              <w:spacing w:before="240" w:line="276"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28 %</w:t>
            </w:r>
          </w:p>
        </w:tc>
        <w:tc>
          <w:tcPr>
            <w:tcBorders>
              <w:top w:color="c0c0c0" w:space="0" w:sz="6" w:val="single"/>
              <w:left w:color="c0c0c0" w:space="0" w:sz="6" w:val="single"/>
            </w:tcBorders>
            <w:shd w:fill="auto" w:val="clear"/>
            <w:tcMar>
              <w:top w:w="105.0" w:type="dxa"/>
              <w:left w:w="105.0" w:type="dxa"/>
              <w:bottom w:w="105.0" w:type="dxa"/>
              <w:right w:w="105.0" w:type="dxa"/>
            </w:tcMar>
            <w:vAlign w:val="center"/>
          </w:tcPr>
          <w:p w:rsidR="00000000" w:rsidDel="00000000" w:rsidP="00000000" w:rsidRDefault="00000000" w:rsidRPr="00000000" w14:paraId="000001E5">
            <w:pPr>
              <w:spacing w:before="240"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(Ingreso laboral gravado expresado en UVT menos 150 UVT) x 28 % más 10 UVT</w:t>
            </w:r>
          </w:p>
        </w:tc>
      </w:tr>
      <w:tr>
        <w:trPr>
          <w:trHeight w:val="752" w:hRule="atLeast"/>
        </w:trPr>
        <w:tc>
          <w:tcPr>
            <w:tcBorders>
              <w:top w:color="c0c0c0" w:space="0" w:sz="6" w:val="single"/>
              <w:left w:color="c0c0c0" w:space="0" w:sz="6" w:val="single"/>
            </w:tcBorders>
            <w:shd w:fill="auto" w:val="clear"/>
            <w:tcMar>
              <w:top w:w="105.0" w:type="dxa"/>
              <w:left w:w="105.0" w:type="dxa"/>
              <w:bottom w:w="105.0" w:type="dxa"/>
              <w:right w:w="105.0" w:type="dxa"/>
            </w:tcMar>
            <w:vAlign w:val="center"/>
          </w:tcPr>
          <w:p w:rsidR="00000000" w:rsidDel="00000000" w:rsidP="00000000" w:rsidRDefault="00000000" w:rsidRPr="00000000" w14:paraId="000001E6">
            <w:pPr>
              <w:spacing w:before="240" w:line="276"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&gt; 360</w:t>
            </w:r>
          </w:p>
        </w:tc>
        <w:tc>
          <w:tcPr>
            <w:tcBorders>
              <w:top w:color="c0c0c0" w:space="0" w:sz="6" w:val="single"/>
              <w:left w:color="c0c0c0" w:space="0" w:sz="6" w:val="single"/>
            </w:tcBorders>
            <w:shd w:fill="auto" w:val="clear"/>
            <w:tcMar>
              <w:top w:w="105.0" w:type="dxa"/>
              <w:left w:w="105.0" w:type="dxa"/>
              <w:bottom w:w="105.0" w:type="dxa"/>
              <w:right w:w="105.0" w:type="dxa"/>
            </w:tcMar>
            <w:vAlign w:val="center"/>
          </w:tcPr>
          <w:p w:rsidR="00000000" w:rsidDel="00000000" w:rsidP="00000000" w:rsidRDefault="00000000" w:rsidRPr="00000000" w14:paraId="000001E7">
            <w:pPr>
              <w:spacing w:before="240" w:line="276"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640</w:t>
            </w:r>
          </w:p>
        </w:tc>
        <w:tc>
          <w:tcPr>
            <w:tcBorders>
              <w:top w:color="c0c0c0" w:space="0" w:sz="6" w:val="single"/>
              <w:left w:color="c0c0c0" w:space="0" w:sz="6" w:val="single"/>
            </w:tcBorders>
            <w:shd w:fill="auto" w:val="clear"/>
            <w:tcMar>
              <w:top w:w="105.0" w:type="dxa"/>
              <w:left w:w="105.0" w:type="dxa"/>
              <w:bottom w:w="105.0" w:type="dxa"/>
              <w:right w:w="105.0" w:type="dxa"/>
            </w:tcMar>
            <w:vAlign w:val="center"/>
          </w:tcPr>
          <w:p w:rsidR="00000000" w:rsidDel="00000000" w:rsidP="00000000" w:rsidRDefault="00000000" w:rsidRPr="00000000" w14:paraId="000001E8">
            <w:pPr>
              <w:spacing w:before="240" w:line="276"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33 %</w:t>
            </w:r>
          </w:p>
        </w:tc>
        <w:tc>
          <w:tcPr>
            <w:tcBorders>
              <w:top w:color="c0c0c0" w:space="0" w:sz="6" w:val="single"/>
              <w:left w:color="c0c0c0" w:space="0" w:sz="6" w:val="single"/>
            </w:tcBorders>
            <w:shd w:fill="auto" w:val="clear"/>
            <w:tcMar>
              <w:top w:w="105.0" w:type="dxa"/>
              <w:left w:w="105.0" w:type="dxa"/>
              <w:bottom w:w="105.0" w:type="dxa"/>
              <w:right w:w="105.0" w:type="dxa"/>
            </w:tcMar>
            <w:vAlign w:val="center"/>
          </w:tcPr>
          <w:p w:rsidR="00000000" w:rsidDel="00000000" w:rsidP="00000000" w:rsidRDefault="00000000" w:rsidRPr="00000000" w14:paraId="000001E9">
            <w:pPr>
              <w:spacing w:before="240"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(Ingreso laboral gravado expresado en UVT menos 360 UVT) x 33 % más 69 UVT</w:t>
            </w:r>
          </w:p>
        </w:tc>
      </w:tr>
      <w:tr>
        <w:trPr>
          <w:trHeight w:val="752" w:hRule="atLeast"/>
        </w:trPr>
        <w:tc>
          <w:tcPr>
            <w:tcBorders>
              <w:top w:color="c0c0c0" w:space="0" w:sz="6" w:val="single"/>
              <w:left w:color="c0c0c0" w:space="0" w:sz="6" w:val="single"/>
            </w:tcBorders>
            <w:shd w:fill="auto" w:val="clear"/>
            <w:tcMar>
              <w:top w:w="105.0" w:type="dxa"/>
              <w:left w:w="105.0" w:type="dxa"/>
              <w:bottom w:w="105.0" w:type="dxa"/>
              <w:right w:w="105.0" w:type="dxa"/>
            </w:tcMar>
            <w:vAlign w:val="center"/>
          </w:tcPr>
          <w:p w:rsidR="00000000" w:rsidDel="00000000" w:rsidP="00000000" w:rsidRDefault="00000000" w:rsidRPr="00000000" w14:paraId="000001EA">
            <w:pPr>
              <w:spacing w:before="240" w:line="276"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&gt; 640</w:t>
            </w:r>
          </w:p>
        </w:tc>
        <w:tc>
          <w:tcPr>
            <w:tcBorders>
              <w:top w:color="c0c0c0" w:space="0" w:sz="6" w:val="single"/>
              <w:left w:color="c0c0c0" w:space="0" w:sz="6" w:val="single"/>
            </w:tcBorders>
            <w:shd w:fill="auto" w:val="clear"/>
            <w:tcMar>
              <w:top w:w="105.0" w:type="dxa"/>
              <w:left w:w="105.0" w:type="dxa"/>
              <w:bottom w:w="105.0" w:type="dxa"/>
              <w:right w:w="105.0" w:type="dxa"/>
            </w:tcMar>
            <w:vAlign w:val="center"/>
          </w:tcPr>
          <w:p w:rsidR="00000000" w:rsidDel="00000000" w:rsidP="00000000" w:rsidRDefault="00000000" w:rsidRPr="00000000" w14:paraId="000001EB">
            <w:pPr>
              <w:spacing w:before="240" w:line="276"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945</w:t>
            </w:r>
          </w:p>
        </w:tc>
        <w:tc>
          <w:tcPr>
            <w:tcBorders>
              <w:top w:color="c0c0c0" w:space="0" w:sz="6" w:val="single"/>
              <w:left w:color="c0c0c0" w:space="0" w:sz="6" w:val="single"/>
            </w:tcBorders>
            <w:shd w:fill="auto" w:val="clear"/>
            <w:tcMar>
              <w:top w:w="105.0" w:type="dxa"/>
              <w:left w:w="105.0" w:type="dxa"/>
              <w:bottom w:w="105.0" w:type="dxa"/>
              <w:right w:w="105.0" w:type="dxa"/>
            </w:tcMar>
            <w:vAlign w:val="center"/>
          </w:tcPr>
          <w:p w:rsidR="00000000" w:rsidDel="00000000" w:rsidP="00000000" w:rsidRDefault="00000000" w:rsidRPr="00000000" w14:paraId="000001EC">
            <w:pPr>
              <w:spacing w:before="240" w:line="276"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35 %</w:t>
            </w:r>
          </w:p>
        </w:tc>
        <w:tc>
          <w:tcPr>
            <w:tcBorders>
              <w:top w:color="c0c0c0" w:space="0" w:sz="6" w:val="single"/>
              <w:left w:color="c0c0c0" w:space="0" w:sz="6" w:val="single"/>
            </w:tcBorders>
            <w:shd w:fill="auto" w:val="clear"/>
            <w:tcMar>
              <w:top w:w="105.0" w:type="dxa"/>
              <w:left w:w="105.0" w:type="dxa"/>
              <w:bottom w:w="105.0" w:type="dxa"/>
              <w:right w:w="105.0" w:type="dxa"/>
            </w:tcMar>
            <w:vAlign w:val="center"/>
          </w:tcPr>
          <w:p w:rsidR="00000000" w:rsidDel="00000000" w:rsidP="00000000" w:rsidRDefault="00000000" w:rsidRPr="00000000" w14:paraId="000001ED">
            <w:pPr>
              <w:spacing w:before="240"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(Ingreso laboral gravado expresado en UVT menos 640 UVT) x 35 % más 162 UVT</w:t>
            </w:r>
          </w:p>
        </w:tc>
      </w:tr>
      <w:tr>
        <w:trPr>
          <w:trHeight w:val="741" w:hRule="atLeast"/>
        </w:trPr>
        <w:tc>
          <w:tcPr>
            <w:tcBorders>
              <w:top w:color="c0c0c0" w:space="0" w:sz="6" w:val="single"/>
              <w:left w:color="c0c0c0" w:space="0" w:sz="6" w:val="single"/>
            </w:tcBorders>
            <w:shd w:fill="auto" w:val="clear"/>
            <w:tcMar>
              <w:top w:w="105.0" w:type="dxa"/>
              <w:left w:w="105.0" w:type="dxa"/>
              <w:bottom w:w="105.0" w:type="dxa"/>
              <w:right w:w="105.0" w:type="dxa"/>
            </w:tcMar>
            <w:vAlign w:val="center"/>
          </w:tcPr>
          <w:p w:rsidR="00000000" w:rsidDel="00000000" w:rsidP="00000000" w:rsidRDefault="00000000" w:rsidRPr="00000000" w14:paraId="000001EE">
            <w:pPr>
              <w:spacing w:before="240" w:line="276"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&gt; 945</w:t>
            </w:r>
          </w:p>
        </w:tc>
        <w:tc>
          <w:tcPr>
            <w:tcBorders>
              <w:top w:color="c0c0c0" w:space="0" w:sz="6" w:val="single"/>
              <w:left w:color="c0c0c0" w:space="0" w:sz="6" w:val="single"/>
            </w:tcBorders>
            <w:shd w:fill="auto" w:val="clear"/>
            <w:tcMar>
              <w:top w:w="105.0" w:type="dxa"/>
              <w:left w:w="105.0" w:type="dxa"/>
              <w:bottom w:w="105.0" w:type="dxa"/>
              <w:right w:w="105.0" w:type="dxa"/>
            </w:tcMar>
            <w:vAlign w:val="center"/>
          </w:tcPr>
          <w:p w:rsidR="00000000" w:rsidDel="00000000" w:rsidP="00000000" w:rsidRDefault="00000000" w:rsidRPr="00000000" w14:paraId="000001EF">
            <w:pPr>
              <w:spacing w:before="240" w:line="276"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2.300</w:t>
            </w:r>
          </w:p>
        </w:tc>
        <w:tc>
          <w:tcPr>
            <w:tcBorders>
              <w:top w:color="c0c0c0" w:space="0" w:sz="6" w:val="single"/>
              <w:left w:color="c0c0c0" w:space="0" w:sz="6" w:val="single"/>
            </w:tcBorders>
            <w:shd w:fill="auto" w:val="clear"/>
            <w:tcMar>
              <w:top w:w="105.0" w:type="dxa"/>
              <w:left w:w="105.0" w:type="dxa"/>
              <w:bottom w:w="105.0" w:type="dxa"/>
              <w:right w:w="105.0" w:type="dxa"/>
            </w:tcMar>
            <w:vAlign w:val="center"/>
          </w:tcPr>
          <w:p w:rsidR="00000000" w:rsidDel="00000000" w:rsidP="00000000" w:rsidRDefault="00000000" w:rsidRPr="00000000" w14:paraId="000001F0">
            <w:pPr>
              <w:spacing w:before="240" w:line="276"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37 %</w:t>
            </w:r>
          </w:p>
        </w:tc>
        <w:tc>
          <w:tcPr>
            <w:tcBorders>
              <w:top w:color="c0c0c0" w:space="0" w:sz="6" w:val="single"/>
              <w:left w:color="c0c0c0" w:space="0" w:sz="6" w:val="single"/>
            </w:tcBorders>
            <w:shd w:fill="auto" w:val="clear"/>
            <w:tcMar>
              <w:top w:w="105.0" w:type="dxa"/>
              <w:left w:w="105.0" w:type="dxa"/>
              <w:bottom w:w="105.0" w:type="dxa"/>
              <w:right w:w="105.0" w:type="dxa"/>
            </w:tcMar>
            <w:vAlign w:val="center"/>
          </w:tcPr>
          <w:p w:rsidR="00000000" w:rsidDel="00000000" w:rsidP="00000000" w:rsidRDefault="00000000" w:rsidRPr="00000000" w14:paraId="000001F1">
            <w:pPr>
              <w:spacing w:before="240"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(Ingreso laboral gravado expresado en UVT menos 945 UVT) x 37 % más 268 UVT</w:t>
            </w:r>
          </w:p>
        </w:tc>
      </w:tr>
      <w:tr>
        <w:trPr>
          <w:trHeight w:val="20" w:hRule="atLeast"/>
        </w:trPr>
        <w:tc>
          <w:tcPr>
            <w:tcBorders>
              <w:top w:color="c0c0c0" w:space="0" w:sz="6" w:val="single"/>
              <w:left w:color="c0c0c0" w:space="0" w:sz="6" w:val="single"/>
            </w:tcBorders>
            <w:shd w:fill="auto" w:val="clear"/>
            <w:tcMar>
              <w:top w:w="105.0" w:type="dxa"/>
              <w:left w:w="105.0" w:type="dxa"/>
              <w:bottom w:w="105.0" w:type="dxa"/>
              <w:right w:w="105.0" w:type="dxa"/>
            </w:tcMar>
            <w:vAlign w:val="center"/>
          </w:tcPr>
          <w:p w:rsidR="00000000" w:rsidDel="00000000" w:rsidP="00000000" w:rsidRDefault="00000000" w:rsidRPr="00000000" w14:paraId="000001F2">
            <w:pPr>
              <w:spacing w:before="240" w:line="276"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&gt; 2.300</w:t>
            </w:r>
          </w:p>
        </w:tc>
        <w:tc>
          <w:tcPr>
            <w:tcBorders>
              <w:top w:color="c0c0c0" w:space="0" w:sz="6" w:val="single"/>
              <w:left w:color="c0c0c0" w:space="0" w:sz="6" w:val="single"/>
            </w:tcBorders>
            <w:shd w:fill="auto" w:val="clear"/>
            <w:tcMar>
              <w:top w:w="105.0" w:type="dxa"/>
              <w:left w:w="105.0" w:type="dxa"/>
              <w:bottom w:w="105.0" w:type="dxa"/>
              <w:right w:w="105.0" w:type="dxa"/>
            </w:tcMar>
            <w:vAlign w:val="center"/>
          </w:tcPr>
          <w:p w:rsidR="00000000" w:rsidDel="00000000" w:rsidP="00000000" w:rsidRDefault="00000000" w:rsidRPr="00000000" w14:paraId="000001F3">
            <w:pPr>
              <w:spacing w:before="240" w:line="276"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En adelante</w:t>
            </w:r>
          </w:p>
        </w:tc>
        <w:tc>
          <w:tcPr>
            <w:tcBorders>
              <w:top w:color="c0c0c0" w:space="0" w:sz="6" w:val="single"/>
              <w:left w:color="c0c0c0" w:space="0" w:sz="6" w:val="single"/>
            </w:tcBorders>
            <w:shd w:fill="auto" w:val="clear"/>
            <w:tcMar>
              <w:top w:w="105.0" w:type="dxa"/>
              <w:left w:w="105.0" w:type="dxa"/>
              <w:bottom w:w="105.0" w:type="dxa"/>
              <w:right w:w="105.0" w:type="dxa"/>
            </w:tcMar>
            <w:vAlign w:val="center"/>
          </w:tcPr>
          <w:p w:rsidR="00000000" w:rsidDel="00000000" w:rsidP="00000000" w:rsidRDefault="00000000" w:rsidRPr="00000000" w14:paraId="000001F4">
            <w:pPr>
              <w:spacing w:before="240" w:line="276"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39 %</w:t>
            </w:r>
          </w:p>
        </w:tc>
        <w:tc>
          <w:tcPr>
            <w:tcBorders>
              <w:top w:color="c0c0c0" w:space="0" w:sz="6" w:val="single"/>
              <w:left w:color="c0c0c0" w:space="0" w:sz="6" w:val="single"/>
            </w:tcBorders>
            <w:shd w:fill="auto" w:val="clear"/>
            <w:tcMar>
              <w:top w:w="105.0" w:type="dxa"/>
              <w:left w:w="105.0" w:type="dxa"/>
              <w:bottom w:w="105.0" w:type="dxa"/>
              <w:right w:w="105.0" w:type="dxa"/>
            </w:tcMar>
            <w:vAlign w:val="center"/>
          </w:tcPr>
          <w:p w:rsidR="00000000" w:rsidDel="00000000" w:rsidP="00000000" w:rsidRDefault="00000000" w:rsidRPr="00000000" w14:paraId="000001F5">
            <w:pPr>
              <w:spacing w:before="240"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(Ingreso laboral gravado expresado en UVT menos 2300 UVT) x 39 % más 770 UVT.</w:t>
            </w:r>
          </w:p>
        </w:tc>
      </w:tr>
    </w:tbl>
    <w:p w:rsidR="00000000" w:rsidDel="00000000" w:rsidP="00000000" w:rsidRDefault="00000000" w:rsidRPr="00000000" w14:paraId="000001F6">
      <w:pPr>
        <w:spacing w:before="24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Nota. Tomada de Dussán (2019).</w:t>
      </w:r>
    </w:p>
    <w:p w:rsidR="00000000" w:rsidDel="00000000" w:rsidP="00000000" w:rsidRDefault="00000000" w:rsidRPr="00000000" w14:paraId="000001F7">
      <w:pPr>
        <w:spacing w:before="240" w:line="276"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Depuración de la base sujeta a retención en la fuente</w:t>
      </w:r>
    </w:p>
    <w:p w:rsidR="00000000" w:rsidDel="00000000" w:rsidP="00000000" w:rsidRDefault="00000000" w:rsidRPr="00000000" w14:paraId="000001F8">
      <w:pPr>
        <w:spacing w:before="24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Consiste en restar todos los pagos que la ley ha considerado como rentas exentas, ingresos no constitutivos de renta o ganancia ocasional, y en general todos los que la ley consagra que se pueden restar para efectos de aplicar la retención en la fuente.</w:t>
      </w:r>
    </w:p>
    <w:p w:rsidR="00000000" w:rsidDel="00000000" w:rsidP="00000000" w:rsidRDefault="00000000" w:rsidRPr="00000000" w14:paraId="000001F9">
      <w:pPr>
        <w:spacing w:before="24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estatuto tributario contempla dos procedimientos para determinar la retención en la fuente por ingresos laborales y el agente de retención aplicará cualquiera de los dos según su voluntad o según lo solicite el trabajador sujeto a retención. </w:t>
      </w:r>
    </w:p>
    <w:p w:rsidR="00000000" w:rsidDel="00000000" w:rsidP="00000000" w:rsidRDefault="00000000" w:rsidRPr="00000000" w14:paraId="000001FA">
      <w:pPr>
        <w:spacing w:before="24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Para conocer estos métodos  y determinar la retención en la fuente, visite el sitio </w:t>
      </w:r>
      <w:hyperlink r:id="rId18">
        <w:r w:rsidDel="00000000" w:rsidR="00000000" w:rsidRPr="00000000">
          <w:rPr>
            <w:rFonts w:ascii="Arial" w:cs="Arial" w:eastAsia="Arial" w:hAnsi="Arial"/>
            <w:color w:val="0000ff"/>
            <w:sz w:val="20"/>
            <w:szCs w:val="20"/>
            <w:u w:val="single"/>
            <w:rtl w:val="0"/>
          </w:rPr>
          <w:t xml:space="preserve">https://www.gerencie.com/retencion-en-la-fuente-por-ingresos-laborales.html#Procedimientos_de_retencion_en_la_fuente_por_salarios</w:t>
        </w:r>
      </w:hyperlink>
      <w:r w:rsidDel="00000000" w:rsidR="00000000" w:rsidRPr="00000000">
        <w:rPr>
          <w:rFonts w:ascii="Arial" w:cs="Arial" w:eastAsia="Arial" w:hAnsi="Arial"/>
          <w:sz w:val="20"/>
          <w:szCs w:val="20"/>
          <w:rtl w:val="0"/>
        </w:rPr>
        <w:t xml:space="preserve"> , de esta manera será más claro a partir de diversos ejemplos que lo llevarán a una situación real de la aplicabilidad de estos. </w:t>
      </w:r>
    </w:p>
    <w:p w:rsidR="00000000" w:rsidDel="00000000" w:rsidP="00000000" w:rsidRDefault="00000000" w:rsidRPr="00000000" w14:paraId="000001FB">
      <w:pPr>
        <w:spacing w:before="240" w:line="276"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2.8 Salario integral</w:t>
      </w:r>
    </w:p>
    <w:p w:rsidR="00000000" w:rsidDel="00000000" w:rsidP="00000000" w:rsidRDefault="00000000" w:rsidRPr="00000000" w14:paraId="000001FC">
      <w:pPr>
        <w:spacing w:before="24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Es una forma de remuneración que incluye prestaciones sociales, recargos nocturnos, dominical y festivo, y el trabajo extra, es decir, integra todos los conceptos en uno sólo, no incluye vacaciones. </w:t>
      </w:r>
      <w:r w:rsidDel="00000000" w:rsidR="00000000" w:rsidRPr="00000000">
        <w:rPr>
          <w:rFonts w:ascii="Arial" w:cs="Arial" w:eastAsia="Arial" w:hAnsi="Arial"/>
          <w:b w:val="1"/>
          <w:sz w:val="20"/>
          <w:szCs w:val="20"/>
          <w:rtl w:val="0"/>
        </w:rPr>
        <w:t xml:space="preserve">(</w:t>
      </w:r>
      <w:r w:rsidDel="00000000" w:rsidR="00000000" w:rsidRPr="00000000">
        <w:rPr>
          <w:rFonts w:ascii="Arial" w:cs="Arial" w:eastAsia="Arial" w:hAnsi="Arial"/>
          <w:color w:val="000000"/>
          <w:sz w:val="20"/>
          <w:szCs w:val="20"/>
          <w:rtl w:val="0"/>
        </w:rPr>
        <w:t xml:space="preserve">Gerencie, 2021c).</w:t>
      </w:r>
      <w:r w:rsidDel="00000000" w:rsidR="00000000" w:rsidRPr="00000000">
        <w:rPr>
          <w:rtl w:val="0"/>
        </w:rPr>
      </w:r>
    </w:p>
    <w:p w:rsidR="00000000" w:rsidDel="00000000" w:rsidP="00000000" w:rsidRDefault="00000000" w:rsidRPr="00000000" w14:paraId="000001FD">
      <w:pPr>
        <w:spacing w:before="24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salario integral es regulado por el artículo 132 del CST, así:</w:t>
      </w:r>
    </w:p>
    <w:p w:rsidR="00000000" w:rsidDel="00000000" w:rsidP="00000000" w:rsidRDefault="00000000" w:rsidRPr="00000000" w14:paraId="000001FE">
      <w:pPr>
        <w:spacing w:before="24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 No obstante lo dispuesto en los artículos 13, 14, 16, 21 y 340 del Código Sustantivo del Trabajo y las normas concordantes con estas, cuando el trabajador devengue un salario ordinario superior a diez (10) salarios mínimos legales mensuales, valdrá la estipulación escrita de un salario que además de retribuir el trabajo ordinario, compense de antemano el valor de prestaciones, recargos y beneficios tales como el correspondiente al trabajo nocturno, extraordinario o al dominical y festivo, primas legales, extralegales, las cesantías y sus intereses, subsidios y suministros en especie; y, en general, las que se incluyan en dicha estipulación, excepto las vacaciones. </w:t>
      </w:r>
    </w:p>
    <w:p w:rsidR="00000000" w:rsidDel="00000000" w:rsidP="00000000" w:rsidRDefault="00000000" w:rsidRPr="00000000" w14:paraId="000001FF">
      <w:pPr>
        <w:spacing w:before="24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En ningún caso el salario integral podrá ser inferior al monto de diez (10) salarios mínimos legales mensuales, más el factor prestacional correspondiente a la empresa que no podrá ser inferior al treinta por ciento (30 %) de dicha cuantía. El monto del factor prestacional quedará exento del pago de retención en la fuente y de impuestos.</w:t>
      </w:r>
    </w:p>
    <w:p w:rsidR="00000000" w:rsidDel="00000000" w:rsidP="00000000" w:rsidRDefault="00000000" w:rsidRPr="00000000" w14:paraId="00000200">
      <w:pPr>
        <w:spacing w:before="24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Este salario no estará exento de las cotizaciones a la seguridad social, ni de los aportes al SENA, ICBF y cajas de compensación familiar, pero en el caso de estas tres últimas entidades, los aportes se disminuirán en un treinta por ciento (30 %).</w:t>
      </w:r>
    </w:p>
    <w:p w:rsidR="00000000" w:rsidDel="00000000" w:rsidP="00000000" w:rsidRDefault="00000000" w:rsidRPr="00000000" w14:paraId="00000201">
      <w:pPr>
        <w:spacing w:before="24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trabajador que desee acogerse a esta estipulación recibirá la liquidación definitiva de su auxilio de cesantía y demás prestaciones sociales causadas hasta esa fecha, sin que por ello se entienda terminado su contrato de trabajo…” (Ministerio del Trabajo. República de Colombia, 2013)</w:t>
      </w:r>
    </w:p>
    <w:p w:rsidR="00000000" w:rsidDel="00000000" w:rsidP="00000000" w:rsidRDefault="00000000" w:rsidRPr="00000000" w14:paraId="00000202">
      <w:pPr>
        <w:spacing w:before="240" w:line="276"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Características del salario integral:</w:t>
      </w:r>
    </w:p>
    <w:p w:rsidR="00000000" w:rsidDel="00000000" w:rsidP="00000000" w:rsidRDefault="00000000" w:rsidRPr="00000000" w14:paraId="00000203">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240" w:line="276" w:lineRule="auto"/>
        <w:ind w:left="720"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Contrato por escrito.</w:t>
      </w:r>
      <w:r w:rsidDel="00000000" w:rsidR="00000000" w:rsidRPr="00000000">
        <w:rPr>
          <w:rtl w:val="0"/>
        </w:rPr>
      </w:r>
    </w:p>
    <w:p w:rsidR="00000000" w:rsidDel="00000000" w:rsidP="00000000" w:rsidRDefault="00000000" w:rsidRPr="00000000" w14:paraId="00000204">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Compuesto, mínimo, por 10 salarios mínimos legales mensuales, más 30 % adicional correspondiente a prestaciones sociales.</w:t>
      </w:r>
    </w:p>
    <w:p w:rsidR="00000000" w:rsidDel="00000000" w:rsidP="00000000" w:rsidRDefault="00000000" w:rsidRPr="00000000" w14:paraId="00000205">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Vacaciones deben ser pagadas, cuando se tenga el derecho.</w:t>
      </w:r>
    </w:p>
    <w:p w:rsidR="00000000" w:rsidDel="00000000" w:rsidP="00000000" w:rsidRDefault="00000000" w:rsidRPr="00000000" w14:paraId="00000206">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Cotizar a la seguridad social y aportes parafiscales sobre el 70 % (Salud, Pensión, ARL, SENA, ICBF y Caja compensación).</w:t>
      </w:r>
    </w:p>
    <w:p w:rsidR="00000000" w:rsidDel="00000000" w:rsidP="00000000" w:rsidRDefault="00000000" w:rsidRPr="00000000" w14:paraId="00000207">
      <w:pPr>
        <w:spacing w:before="240" w:line="276"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2.9 Novedades</w:t>
      </w:r>
    </w:p>
    <w:p w:rsidR="00000000" w:rsidDel="00000000" w:rsidP="00000000" w:rsidRDefault="00000000" w:rsidRPr="00000000" w14:paraId="00000208">
      <w:pPr>
        <w:spacing w:before="24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Corresponde al reporte periódico y detallado de las diferentes situaciones laborales que se presentan en la nómina y que tienen efecto directo en la liquidación; entre ellas están: </w:t>
      </w:r>
    </w:p>
    <w:p w:rsidR="00000000" w:rsidDel="00000000" w:rsidP="00000000" w:rsidRDefault="00000000" w:rsidRPr="00000000" w14:paraId="00000209">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24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Modificaciones contractuales.</w:t>
      </w:r>
    </w:p>
    <w:p w:rsidR="00000000" w:rsidDel="00000000" w:rsidP="00000000" w:rsidRDefault="00000000" w:rsidRPr="00000000" w14:paraId="0000020A">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Descuentos legales.</w:t>
      </w:r>
    </w:p>
    <w:p w:rsidR="00000000" w:rsidDel="00000000" w:rsidP="00000000" w:rsidRDefault="00000000" w:rsidRPr="00000000" w14:paraId="0000020B">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Descuentos voluntarios.</w:t>
      </w:r>
    </w:p>
    <w:p w:rsidR="00000000" w:rsidDel="00000000" w:rsidP="00000000" w:rsidRDefault="00000000" w:rsidRPr="00000000" w14:paraId="0000020C">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Incapacidades médicas.</w:t>
      </w:r>
    </w:p>
    <w:p w:rsidR="00000000" w:rsidDel="00000000" w:rsidP="00000000" w:rsidRDefault="00000000" w:rsidRPr="00000000" w14:paraId="0000020D">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Sanciones.</w:t>
      </w:r>
    </w:p>
    <w:p w:rsidR="00000000" w:rsidDel="00000000" w:rsidP="00000000" w:rsidRDefault="00000000" w:rsidRPr="00000000" w14:paraId="0000020E">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Nuevos ingresos.</w:t>
      </w:r>
    </w:p>
    <w:p w:rsidR="00000000" w:rsidDel="00000000" w:rsidP="00000000" w:rsidRDefault="00000000" w:rsidRPr="00000000" w14:paraId="0000020F">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Despidos o retiros.</w:t>
      </w:r>
    </w:p>
    <w:p w:rsidR="00000000" w:rsidDel="00000000" w:rsidP="00000000" w:rsidRDefault="00000000" w:rsidRPr="00000000" w14:paraId="00000210">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Licencias.</w:t>
      </w:r>
    </w:p>
    <w:p w:rsidR="00000000" w:rsidDel="00000000" w:rsidP="00000000" w:rsidRDefault="00000000" w:rsidRPr="00000000" w14:paraId="00000211">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Trabajo extra.</w:t>
      </w:r>
    </w:p>
    <w:p w:rsidR="00000000" w:rsidDel="00000000" w:rsidP="00000000" w:rsidRDefault="00000000" w:rsidRPr="00000000" w14:paraId="00000212">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Bonificaciones, comisiones, entre otros.</w:t>
      </w:r>
    </w:p>
    <w:p w:rsidR="00000000" w:rsidDel="00000000" w:rsidP="00000000" w:rsidRDefault="00000000" w:rsidRPr="00000000" w14:paraId="00000213">
      <w:pPr>
        <w:spacing w:before="240" w:line="276"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2.10 Liquidación de nómina</w:t>
      </w:r>
    </w:p>
    <w:p w:rsidR="00000000" w:rsidDel="00000000" w:rsidP="00000000" w:rsidRDefault="00000000" w:rsidRPr="00000000" w14:paraId="00000214">
      <w:pPr>
        <w:tabs>
          <w:tab w:val="left" w:pos="3855"/>
        </w:tabs>
        <w:spacing w:before="240" w:line="276" w:lineRule="auto"/>
        <w:jc w:val="both"/>
        <w:rPr>
          <w:rFonts w:ascii="Arial" w:cs="Arial" w:eastAsia="Arial" w:hAnsi="Arial"/>
          <w:color w:val="948a54"/>
          <w:sz w:val="20"/>
          <w:szCs w:val="20"/>
        </w:rPr>
      </w:pPr>
      <w:r w:rsidDel="00000000" w:rsidR="00000000" w:rsidRPr="00000000">
        <w:rPr>
          <w:rFonts w:ascii="Arial" w:cs="Arial" w:eastAsia="Arial" w:hAnsi="Arial"/>
          <w:sz w:val="20"/>
          <w:szCs w:val="20"/>
          <w:rtl w:val="0"/>
        </w:rPr>
        <w:t xml:space="preserve">Proceso mediante el cual se determina el valor a pagar por concepto de: salarios, prestaciones sociales, seguridad social y parafiscales, dependiendo la periodicidad en cada entidad (semanal, quincenal o mensual).</w:t>
      </w:r>
      <w:r w:rsidDel="00000000" w:rsidR="00000000" w:rsidRPr="00000000">
        <w:rPr>
          <w:rtl w:val="0"/>
        </w:rPr>
      </w:r>
    </w:p>
    <w:p w:rsidR="00000000" w:rsidDel="00000000" w:rsidP="00000000" w:rsidRDefault="00000000" w:rsidRPr="00000000" w14:paraId="00000215">
      <w:pPr>
        <w:spacing w:before="240" w:line="276"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Insumos:</w:t>
      </w:r>
    </w:p>
    <w:p w:rsidR="00000000" w:rsidDel="00000000" w:rsidP="00000000" w:rsidRDefault="00000000" w:rsidRPr="00000000" w14:paraId="00000216">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240" w:line="276" w:lineRule="auto"/>
        <w:ind w:left="720"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Planilla de novedades del periodo (horas extras, recargos, bonificaciones, comisiones, entre otras.).</w:t>
      </w:r>
      <w:r w:rsidDel="00000000" w:rsidR="00000000" w:rsidRPr="00000000">
        <w:rPr>
          <w:rtl w:val="0"/>
        </w:rPr>
      </w:r>
    </w:p>
    <w:p w:rsidR="00000000" w:rsidDel="00000000" w:rsidP="00000000" w:rsidRDefault="00000000" w:rsidRPr="00000000" w14:paraId="00000217">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Planilla o formato de nómina.</w:t>
      </w:r>
      <w:r w:rsidDel="00000000" w:rsidR="00000000" w:rsidRPr="00000000">
        <w:rPr>
          <w:rtl w:val="0"/>
        </w:rPr>
      </w:r>
    </w:p>
    <w:p w:rsidR="00000000" w:rsidDel="00000000" w:rsidP="00000000" w:rsidRDefault="00000000" w:rsidRPr="00000000" w14:paraId="00000218">
      <w:pPr>
        <w:spacing w:before="240" w:line="276"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Elementos en la liquidación de nómina:</w:t>
      </w:r>
    </w:p>
    <w:p w:rsidR="00000000" w:rsidDel="00000000" w:rsidP="00000000" w:rsidRDefault="00000000" w:rsidRPr="00000000" w14:paraId="00000219">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24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Devengados.</w:t>
      </w:r>
    </w:p>
    <w:p w:rsidR="00000000" w:rsidDel="00000000" w:rsidP="00000000" w:rsidRDefault="00000000" w:rsidRPr="00000000" w14:paraId="0000021A">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Deducciones.</w:t>
      </w:r>
    </w:p>
    <w:p w:rsidR="00000000" w:rsidDel="00000000" w:rsidP="00000000" w:rsidRDefault="00000000" w:rsidRPr="00000000" w14:paraId="0000021B">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Neto a pagar.</w:t>
      </w:r>
    </w:p>
    <w:p w:rsidR="00000000" w:rsidDel="00000000" w:rsidP="00000000" w:rsidRDefault="00000000" w:rsidRPr="00000000" w14:paraId="0000021C">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Aportes parafiscales y seguridad social.</w:t>
      </w:r>
    </w:p>
    <w:p w:rsidR="00000000" w:rsidDel="00000000" w:rsidP="00000000" w:rsidRDefault="00000000" w:rsidRPr="00000000" w14:paraId="0000021D">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Prestaciones sociales.</w:t>
      </w:r>
    </w:p>
    <w:p w:rsidR="00000000" w:rsidDel="00000000" w:rsidP="00000000" w:rsidRDefault="00000000" w:rsidRPr="00000000" w14:paraId="0000021E">
      <w:pPr>
        <w:spacing w:before="240" w:line="276"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Fases y liquidación de nómina. </w:t>
      </w:r>
    </w:p>
    <w:p w:rsidR="00000000" w:rsidDel="00000000" w:rsidP="00000000" w:rsidRDefault="00000000" w:rsidRPr="00000000" w14:paraId="0000021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240" w:line="276" w:lineRule="auto"/>
        <w:ind w:left="720"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Devengado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Se debe liquidar y relacionar cada concepto por separado correspondiente a lo ganado y al tiempo laborado.</w:t>
      </w:r>
      <w:r w:rsidDel="00000000" w:rsidR="00000000" w:rsidRPr="00000000">
        <w:rPr>
          <w:rtl w:val="0"/>
        </w:rPr>
      </w:r>
    </w:p>
    <w:p w:rsidR="00000000" w:rsidDel="00000000" w:rsidP="00000000" w:rsidRDefault="00000000" w:rsidRPr="00000000" w14:paraId="0000022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2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Sueldo básico devengado = sueldo básico concertado entre las partes dividido 30 y multiplicado por días trabajados.</w:t>
      </w:r>
    </w:p>
    <w:p w:rsidR="00000000" w:rsidDel="00000000" w:rsidP="00000000" w:rsidRDefault="00000000" w:rsidRPr="00000000" w14:paraId="0000022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Auxilio de transporte devengado = auxilio transporte vigente dividido 30 y multiplicado por días trabajados.</w:t>
      </w:r>
    </w:p>
    <w:p w:rsidR="00000000" w:rsidDel="00000000" w:rsidP="00000000" w:rsidRDefault="00000000" w:rsidRPr="00000000" w14:paraId="0000022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Demás conceptos liquidados previamente.</w:t>
      </w:r>
    </w:p>
    <w:p w:rsidR="00000000" w:rsidDel="00000000" w:rsidP="00000000" w:rsidRDefault="00000000" w:rsidRPr="00000000" w14:paraId="0000022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2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Deducciones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Se debe liquidar y relacionar cada concepto por separado correspondiente a lo descontado. (Salud, Pensión, Retención en la fuente, otros descuentos).</w:t>
      </w:r>
    </w:p>
    <w:p w:rsidR="00000000" w:rsidDel="00000000" w:rsidP="00000000" w:rsidRDefault="00000000" w:rsidRPr="00000000" w14:paraId="0000022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27">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Salud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 Ingreso base de cotización “IBC” (total devengado menos auxilio de transporte) multiplicado por porcentaje vigente para el trabajador (4 %, 2020) </w:t>
      </w:r>
    </w:p>
    <w:p w:rsidR="00000000" w:rsidDel="00000000" w:rsidP="00000000" w:rsidRDefault="00000000" w:rsidRPr="00000000" w14:paraId="00000228">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Pensión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 Ingreso base de cotización “IBC” (total devengado menos auxilio de transporte) multiplicado por porcentaje vigente para el trabajador (4 %, 2020) </w:t>
      </w:r>
    </w:p>
    <w:p w:rsidR="00000000" w:rsidDel="00000000" w:rsidP="00000000" w:rsidRDefault="00000000" w:rsidRPr="00000000" w14:paraId="00000229">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Fondo de solidaridad pensional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 Ingreso base de cotización “IBC” (total devengado menos auxilio de transporte) multiplicado por porcentaje vigente para el trabajador, a partir de 4 salarios mínimos vigentes. </w:t>
      </w:r>
    </w:p>
    <w:p w:rsidR="00000000" w:rsidDel="00000000" w:rsidP="00000000" w:rsidRDefault="00000000" w:rsidRPr="00000000" w14:paraId="0000022A">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Arial" w:cs="Arial" w:eastAsia="Arial" w:hAnsi="Arial"/>
          <w:b w:val="0"/>
          <w:i w:val="0"/>
          <w:smallCaps w:val="0"/>
          <w:strike w:val="0"/>
          <w:color w:val="000000"/>
          <w:sz w:val="20"/>
          <w:szCs w:val="20"/>
          <w:u w:val="single"/>
          <w:shd w:fill="auto" w:val="clear"/>
          <w:vertAlign w:val="baseline"/>
        </w:rPr>
      </w:pP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Retención en la fuente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 Según previa liquidación.</w:t>
      </w:r>
      <w:r w:rsidDel="00000000" w:rsidR="00000000" w:rsidRPr="00000000">
        <w:rPr>
          <w:rtl w:val="0"/>
        </w:rPr>
      </w:r>
    </w:p>
    <w:p w:rsidR="00000000" w:rsidDel="00000000" w:rsidP="00000000" w:rsidRDefault="00000000" w:rsidRPr="00000000" w14:paraId="0000022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Otros.</w:t>
      </w:r>
    </w:p>
    <w:p w:rsidR="00000000" w:rsidDel="00000000" w:rsidP="00000000" w:rsidRDefault="00000000" w:rsidRPr="00000000" w14:paraId="0000022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2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Neto a pagar</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Según la liquidación de cada trabajador, se dispone al restar el total de deducciones del total devengado.</w:t>
      </w:r>
      <w:r w:rsidDel="00000000" w:rsidR="00000000" w:rsidRPr="00000000">
        <w:rPr>
          <w:rtl w:val="0"/>
        </w:rPr>
      </w:r>
    </w:p>
    <w:p w:rsidR="00000000" w:rsidDel="00000000" w:rsidP="00000000" w:rsidRDefault="00000000" w:rsidRPr="00000000" w14:paraId="0000022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2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Aportes parafiscales y seguridad social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Teniendo en cuenta el Ingreso Base de Cotización “IBC” se calcularán los siguientes aportes que debe realizar el empleador:</w:t>
      </w:r>
    </w:p>
    <w:p w:rsidR="00000000" w:rsidDel="00000000" w:rsidP="00000000" w:rsidRDefault="00000000" w:rsidRPr="00000000" w14:paraId="0000023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31">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1454"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SENA: 2 % (Revisar exoneración)</w:t>
      </w:r>
    </w:p>
    <w:p w:rsidR="00000000" w:rsidDel="00000000" w:rsidP="00000000" w:rsidRDefault="00000000" w:rsidRPr="00000000" w14:paraId="00000232">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1454"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ICBF: 3 % (Revisar exoneración)</w:t>
      </w:r>
    </w:p>
    <w:p w:rsidR="00000000" w:rsidDel="00000000" w:rsidP="00000000" w:rsidRDefault="00000000" w:rsidRPr="00000000" w14:paraId="00000233">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1454"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Caja compensación: 4 %</w:t>
      </w:r>
    </w:p>
    <w:p w:rsidR="00000000" w:rsidDel="00000000" w:rsidP="00000000" w:rsidRDefault="00000000" w:rsidRPr="00000000" w14:paraId="00000234">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1454"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Salud: 8.5 % (Revisar exoneración)</w:t>
      </w:r>
    </w:p>
    <w:p w:rsidR="00000000" w:rsidDel="00000000" w:rsidP="00000000" w:rsidRDefault="00000000" w:rsidRPr="00000000" w14:paraId="00000235">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1454"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ARL: Según riesgo de cada trabajador.</w:t>
      </w:r>
    </w:p>
    <w:p w:rsidR="00000000" w:rsidDel="00000000" w:rsidP="00000000" w:rsidRDefault="00000000" w:rsidRPr="00000000" w14:paraId="00000236">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1454"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Pensión: 12 %</w:t>
      </w:r>
    </w:p>
    <w:p w:rsidR="00000000" w:rsidDel="00000000" w:rsidP="00000000" w:rsidRDefault="00000000" w:rsidRPr="00000000" w14:paraId="0000023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54"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3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single"/>
          <w:shd w:fill="auto" w:val="clear"/>
          <w:vertAlign w:val="baseline"/>
        </w:rPr>
      </w:pP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Prestaciones sociales.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Teniendo en cuenta el total devengado de cada trabajador, se liquidará el valor de la provisión a cada una de las prestaciones o beneficios a empleados.</w:t>
      </w:r>
      <w:r w:rsidDel="00000000" w:rsidR="00000000" w:rsidRPr="00000000">
        <w:rPr>
          <w:rtl w:val="0"/>
        </w:rPr>
      </w:r>
    </w:p>
    <w:p w:rsidR="00000000" w:rsidDel="00000000" w:rsidP="00000000" w:rsidRDefault="00000000" w:rsidRPr="00000000" w14:paraId="00000239">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Arial" w:cs="Arial" w:eastAsia="Arial" w:hAnsi="Arial"/>
          <w:b w:val="0"/>
          <w:i w:val="0"/>
          <w:smallCaps w:val="0"/>
          <w:strike w:val="0"/>
          <w:color w:val="000000"/>
          <w:sz w:val="20"/>
          <w:szCs w:val="20"/>
          <w:u w:val="single"/>
          <w:shd w:fill="auto" w:val="clear"/>
          <w:vertAlign w:val="baseline"/>
        </w:rPr>
      </w:pP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Cesantías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 Total devengado x 8.33 %</w:t>
      </w:r>
      <w:r w:rsidDel="00000000" w:rsidR="00000000" w:rsidRPr="00000000">
        <w:rPr>
          <w:rtl w:val="0"/>
        </w:rPr>
      </w:r>
    </w:p>
    <w:p w:rsidR="00000000" w:rsidDel="00000000" w:rsidP="00000000" w:rsidRDefault="00000000" w:rsidRPr="00000000" w14:paraId="0000023A">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Arial" w:cs="Arial" w:eastAsia="Arial" w:hAnsi="Arial"/>
          <w:b w:val="0"/>
          <w:i w:val="0"/>
          <w:smallCaps w:val="0"/>
          <w:strike w:val="0"/>
          <w:color w:val="000000"/>
          <w:sz w:val="20"/>
          <w:szCs w:val="20"/>
          <w:u w:val="single"/>
          <w:shd w:fill="auto" w:val="clear"/>
          <w:vertAlign w:val="baseline"/>
        </w:rPr>
      </w:pP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Intereses sobre cesantías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 Total devengado x 1 %</w:t>
      </w:r>
      <w:r w:rsidDel="00000000" w:rsidR="00000000" w:rsidRPr="00000000">
        <w:rPr>
          <w:rtl w:val="0"/>
        </w:rPr>
      </w:r>
    </w:p>
    <w:p w:rsidR="00000000" w:rsidDel="00000000" w:rsidP="00000000" w:rsidRDefault="00000000" w:rsidRPr="00000000" w14:paraId="0000023B">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Arial" w:cs="Arial" w:eastAsia="Arial" w:hAnsi="Arial"/>
          <w:b w:val="0"/>
          <w:i w:val="0"/>
          <w:smallCaps w:val="0"/>
          <w:strike w:val="0"/>
          <w:color w:val="000000"/>
          <w:sz w:val="20"/>
          <w:szCs w:val="20"/>
          <w:u w:val="single"/>
          <w:shd w:fill="auto" w:val="clear"/>
          <w:vertAlign w:val="baseline"/>
        </w:rPr>
      </w:pP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Prima de servicios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 Total devengado x 8.33 %</w:t>
      </w:r>
      <w:r w:rsidDel="00000000" w:rsidR="00000000" w:rsidRPr="00000000">
        <w:rPr>
          <w:rtl w:val="0"/>
        </w:rPr>
      </w:r>
    </w:p>
    <w:p w:rsidR="00000000" w:rsidDel="00000000" w:rsidP="00000000" w:rsidRDefault="00000000" w:rsidRPr="00000000" w14:paraId="0000023C">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Arial" w:cs="Arial" w:eastAsia="Arial" w:hAnsi="Arial"/>
          <w:b w:val="0"/>
          <w:i w:val="0"/>
          <w:smallCaps w:val="0"/>
          <w:strike w:val="0"/>
          <w:color w:val="000000"/>
          <w:sz w:val="20"/>
          <w:szCs w:val="20"/>
          <w:u w:val="single"/>
          <w:shd w:fill="auto" w:val="clear"/>
          <w:vertAlign w:val="baseline"/>
        </w:rPr>
      </w:pP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Vacaciones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 Total devengado x 4.17 %</w:t>
      </w:r>
      <w:r w:rsidDel="00000000" w:rsidR="00000000" w:rsidRPr="00000000">
        <w:rPr>
          <w:rtl w:val="0"/>
        </w:rPr>
      </w:r>
    </w:p>
    <w:p w:rsidR="00000000" w:rsidDel="00000000" w:rsidP="00000000" w:rsidRDefault="00000000" w:rsidRPr="00000000" w14:paraId="0000023D">
      <w:pPr>
        <w:spacing w:before="24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Recuerde explorar las páginas sugeridas y la Biblioteca SENA para ampliar conocimientos. A continuación, se relaciona el enlace de apoyo:</w:t>
      </w:r>
    </w:p>
    <w:p w:rsidR="00000000" w:rsidDel="00000000" w:rsidP="00000000" w:rsidRDefault="00000000" w:rsidRPr="00000000" w14:paraId="0000023E">
      <w:pPr>
        <w:tabs>
          <w:tab w:val="left" w:pos="3855"/>
        </w:tabs>
        <w:spacing w:before="240" w:line="276" w:lineRule="auto"/>
        <w:jc w:val="both"/>
        <w:rPr>
          <w:rFonts w:ascii="Arial" w:cs="Arial" w:eastAsia="Arial" w:hAnsi="Arial"/>
          <w:color w:val="0000ff"/>
          <w:sz w:val="20"/>
          <w:szCs w:val="20"/>
          <w:u w:val="single"/>
        </w:rPr>
      </w:pPr>
      <w:r w:rsidDel="00000000" w:rsidR="00000000" w:rsidRPr="00000000">
        <w:rPr>
          <w:rFonts w:ascii="Arial" w:cs="Arial" w:eastAsia="Arial" w:hAnsi="Arial"/>
          <w:sz w:val="20"/>
          <w:szCs w:val="20"/>
          <w:rtl w:val="0"/>
        </w:rPr>
        <w:t xml:space="preserve">Angulo, U. (2018). </w:t>
      </w:r>
      <w:r w:rsidDel="00000000" w:rsidR="00000000" w:rsidRPr="00000000">
        <w:rPr>
          <w:rFonts w:ascii="Arial" w:cs="Arial" w:eastAsia="Arial" w:hAnsi="Arial"/>
          <w:i w:val="1"/>
          <w:sz w:val="20"/>
          <w:szCs w:val="20"/>
          <w:rtl w:val="0"/>
        </w:rPr>
        <w:t xml:space="preserve">Contabilidad financiera, correlacionado con NIIF</w:t>
      </w:r>
      <w:r w:rsidDel="00000000" w:rsidR="00000000" w:rsidRPr="00000000">
        <w:rPr>
          <w:rFonts w:ascii="Arial" w:cs="Arial" w:eastAsia="Arial" w:hAnsi="Arial"/>
          <w:sz w:val="20"/>
          <w:szCs w:val="20"/>
          <w:rtl w:val="0"/>
        </w:rPr>
        <w:t xml:space="preserve">. (2ª ed.) Ediciones de la U</w:t>
      </w:r>
      <w:r w:rsidDel="00000000" w:rsidR="00000000" w:rsidRPr="00000000">
        <w:rPr>
          <w:rFonts w:ascii="Arial" w:cs="Arial" w:eastAsia="Arial" w:hAnsi="Arial"/>
          <w:b w:val="1"/>
          <w:sz w:val="20"/>
          <w:szCs w:val="20"/>
          <w:rtl w:val="0"/>
        </w:rPr>
        <w:t xml:space="preserve">.  </w:t>
      </w:r>
      <w:hyperlink r:id="rId19">
        <w:r w:rsidDel="00000000" w:rsidR="00000000" w:rsidRPr="00000000">
          <w:rPr>
            <w:rFonts w:ascii="Arial" w:cs="Arial" w:eastAsia="Arial" w:hAnsi="Arial"/>
            <w:color w:val="0000ff"/>
            <w:sz w:val="20"/>
            <w:szCs w:val="20"/>
            <w:u w:val="single"/>
            <w:rtl w:val="0"/>
          </w:rPr>
          <w:t xml:space="preserve">http://www.ebooks7-24.com.bdigital.sena.edu.co/?il=8047</w:t>
        </w:r>
      </w:hyperlink>
      <w:r w:rsidDel="00000000" w:rsidR="00000000" w:rsidRPr="00000000">
        <w:rPr>
          <w:rtl w:val="0"/>
        </w:rPr>
      </w:r>
    </w:p>
    <w:p w:rsidR="00000000" w:rsidDel="00000000" w:rsidP="00000000" w:rsidRDefault="00000000" w:rsidRPr="00000000" w14:paraId="0000023F">
      <w:pPr>
        <w:tabs>
          <w:tab w:val="left" w:pos="3855"/>
        </w:tabs>
        <w:spacing w:before="240" w:line="276" w:lineRule="auto"/>
        <w:jc w:val="both"/>
        <w:rPr>
          <w:rFonts w:ascii="Arial" w:cs="Arial" w:eastAsia="Arial" w:hAnsi="Arial"/>
          <w:color w:val="0000ff"/>
          <w:sz w:val="20"/>
          <w:szCs w:val="20"/>
          <w:u w:val="single"/>
        </w:rPr>
      </w:pPr>
      <w:r w:rsidDel="00000000" w:rsidR="00000000" w:rsidRPr="00000000">
        <w:rPr>
          <w:rtl w:val="0"/>
        </w:rPr>
      </w:r>
    </w:p>
    <w:p w:rsidR="00000000" w:rsidDel="00000000" w:rsidP="00000000" w:rsidRDefault="00000000" w:rsidRPr="00000000" w14:paraId="00000240">
      <w:pPr>
        <w:tabs>
          <w:tab w:val="left" w:pos="3855"/>
        </w:tabs>
        <w:spacing w:before="240" w:line="276" w:lineRule="auto"/>
        <w:jc w:val="both"/>
        <w:rPr>
          <w:rFonts w:ascii="Arial" w:cs="Arial" w:eastAsia="Arial" w:hAnsi="Arial"/>
          <w:color w:val="0000ff"/>
          <w:sz w:val="20"/>
          <w:szCs w:val="20"/>
          <w:u w:val="single"/>
        </w:rPr>
      </w:pPr>
      <w:r w:rsidDel="00000000" w:rsidR="00000000" w:rsidRPr="00000000">
        <w:rPr>
          <w:rtl w:val="0"/>
        </w:rPr>
      </w:r>
    </w:p>
    <w:p w:rsidR="00000000" w:rsidDel="00000000" w:rsidP="00000000" w:rsidRDefault="00000000" w:rsidRPr="00000000" w14:paraId="00000241">
      <w:pPr>
        <w:tabs>
          <w:tab w:val="left" w:pos="3855"/>
        </w:tabs>
        <w:spacing w:before="240" w:line="276" w:lineRule="auto"/>
        <w:jc w:val="both"/>
        <w:rPr>
          <w:rFonts w:ascii="Arial" w:cs="Arial" w:eastAsia="Arial" w:hAnsi="Arial"/>
          <w:color w:val="0000ff"/>
          <w:sz w:val="20"/>
          <w:szCs w:val="20"/>
          <w:u w:val="single"/>
        </w:rPr>
      </w:pPr>
      <w:r w:rsidDel="00000000" w:rsidR="00000000" w:rsidRPr="00000000">
        <w:rPr>
          <w:rtl w:val="0"/>
        </w:rPr>
      </w:r>
    </w:p>
    <w:p w:rsidR="00000000" w:rsidDel="00000000" w:rsidP="00000000" w:rsidRDefault="00000000" w:rsidRPr="00000000" w14:paraId="00000242">
      <w:pPr>
        <w:tabs>
          <w:tab w:val="left" w:pos="3855"/>
        </w:tabs>
        <w:spacing w:before="240" w:line="276" w:lineRule="auto"/>
        <w:jc w:val="both"/>
        <w:rPr>
          <w:rFonts w:ascii="Arial" w:cs="Arial" w:eastAsia="Arial" w:hAnsi="Arial"/>
          <w:color w:val="0000ff"/>
          <w:sz w:val="20"/>
          <w:szCs w:val="20"/>
          <w:u w:val="single"/>
        </w:rPr>
      </w:pPr>
      <w:r w:rsidDel="00000000" w:rsidR="00000000" w:rsidRPr="00000000">
        <w:rPr>
          <w:rtl w:val="0"/>
        </w:rPr>
      </w:r>
    </w:p>
    <w:p w:rsidR="00000000" w:rsidDel="00000000" w:rsidP="00000000" w:rsidRDefault="00000000" w:rsidRPr="00000000" w14:paraId="00000243">
      <w:pPr>
        <w:tabs>
          <w:tab w:val="left" w:pos="3855"/>
        </w:tabs>
        <w:spacing w:before="240" w:line="276" w:lineRule="auto"/>
        <w:jc w:val="both"/>
        <w:rPr>
          <w:rFonts w:ascii="Arial" w:cs="Arial" w:eastAsia="Arial" w:hAnsi="Arial"/>
          <w:color w:val="948a54"/>
          <w:sz w:val="20"/>
          <w:szCs w:val="20"/>
        </w:rPr>
      </w:pPr>
      <w:r w:rsidDel="00000000" w:rsidR="00000000" w:rsidRPr="00000000">
        <w:rPr>
          <w:rtl w:val="0"/>
        </w:rPr>
      </w:r>
    </w:p>
    <w:p w:rsidR="00000000" w:rsidDel="00000000" w:rsidP="00000000" w:rsidRDefault="00000000" w:rsidRPr="00000000" w14:paraId="00000244">
      <w:pPr>
        <w:numPr>
          <w:ilvl w:val="0"/>
          <w:numId w:val="1"/>
        </w:numPr>
        <w:pBdr>
          <w:top w:space="0" w:sz="0" w:val="nil"/>
          <w:left w:space="0" w:sz="0" w:val="nil"/>
          <w:bottom w:space="0" w:sz="0" w:val="nil"/>
          <w:right w:space="0" w:sz="0" w:val="nil"/>
          <w:between w:space="0" w:sz="0" w:val="nil"/>
        </w:pBdr>
        <w:spacing w:before="240" w:line="276" w:lineRule="auto"/>
        <w:ind w:left="284" w:hanging="284"/>
        <w:jc w:val="both"/>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Actividades didácticas (opcionales si son sugeridas)</w:t>
      </w:r>
    </w:p>
    <w:p w:rsidR="00000000" w:rsidDel="00000000" w:rsidP="00000000" w:rsidRDefault="00000000" w:rsidRPr="00000000" w14:paraId="00000245">
      <w:pPr>
        <w:pBdr>
          <w:top w:space="0" w:sz="0" w:val="nil"/>
          <w:left w:space="0" w:sz="0" w:val="nil"/>
          <w:bottom w:space="0" w:sz="0" w:val="nil"/>
          <w:right w:space="0" w:sz="0" w:val="nil"/>
          <w:between w:space="0" w:sz="0" w:val="nil"/>
        </w:pBdr>
        <w:spacing w:line="276" w:lineRule="auto"/>
        <w:ind w:left="284" w:firstLine="0"/>
        <w:jc w:val="both"/>
        <w:rPr>
          <w:rFonts w:ascii="Arial" w:cs="Arial" w:eastAsia="Arial" w:hAnsi="Arial"/>
          <w:b w:val="1"/>
          <w:color w:val="000000"/>
          <w:sz w:val="20"/>
          <w:szCs w:val="20"/>
        </w:rPr>
      </w:pPr>
      <w:r w:rsidDel="00000000" w:rsidR="00000000" w:rsidRPr="00000000">
        <w:rPr>
          <w:rtl w:val="0"/>
        </w:rPr>
      </w:r>
    </w:p>
    <w:tbl>
      <w:tblPr>
        <w:tblStyle w:val="Table9"/>
        <w:tblW w:w="1006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61"/>
        <w:gridCol w:w="6804"/>
        <w:tblGridChange w:id="0">
          <w:tblGrid>
            <w:gridCol w:w="3261"/>
            <w:gridCol w:w="6804"/>
          </w:tblGrid>
        </w:tblGridChange>
      </w:tblGrid>
      <w:tr>
        <w:trPr>
          <w:trHeight w:val="298" w:hRule="atLeast"/>
        </w:trPr>
        <w:tc>
          <w:tcPr>
            <w:gridSpan w:val="2"/>
            <w:shd w:fill="fac896" w:val="clear"/>
            <w:vAlign w:val="center"/>
          </w:tcPr>
          <w:p w:rsidR="00000000" w:rsidDel="00000000" w:rsidP="00000000" w:rsidRDefault="00000000" w:rsidRPr="00000000" w14:paraId="00000246">
            <w:pPr>
              <w:spacing w:before="240" w:line="276"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Descripción de actividad didáctica</w:t>
            </w:r>
          </w:p>
        </w:tc>
      </w:tr>
      <w:tr>
        <w:trPr>
          <w:trHeight w:val="806" w:hRule="atLeast"/>
        </w:trPr>
        <w:tc>
          <w:tcPr>
            <w:shd w:fill="fac896" w:val="clear"/>
            <w:vAlign w:val="center"/>
          </w:tcPr>
          <w:p w:rsidR="00000000" w:rsidDel="00000000" w:rsidP="00000000" w:rsidRDefault="00000000" w:rsidRPr="00000000" w14:paraId="00000248">
            <w:pPr>
              <w:spacing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Nombre de la actividad</w:t>
            </w:r>
          </w:p>
        </w:tc>
        <w:tc>
          <w:tcPr>
            <w:shd w:fill="auto" w:val="clear"/>
            <w:vAlign w:val="center"/>
          </w:tcPr>
          <w:p w:rsidR="00000000" w:rsidDel="00000000" w:rsidP="00000000" w:rsidRDefault="00000000" w:rsidRPr="00000000" w14:paraId="00000249">
            <w:pPr>
              <w:spacing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N/A</w:t>
            </w:r>
          </w:p>
        </w:tc>
      </w:tr>
      <w:tr>
        <w:trPr>
          <w:trHeight w:val="806" w:hRule="atLeast"/>
        </w:trPr>
        <w:tc>
          <w:tcPr>
            <w:shd w:fill="fac896" w:val="clear"/>
            <w:vAlign w:val="center"/>
          </w:tcPr>
          <w:p w:rsidR="00000000" w:rsidDel="00000000" w:rsidP="00000000" w:rsidRDefault="00000000" w:rsidRPr="00000000" w14:paraId="0000024A">
            <w:pPr>
              <w:spacing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Objetivo de la actividad</w:t>
            </w:r>
          </w:p>
        </w:tc>
        <w:tc>
          <w:tcPr>
            <w:shd w:fill="auto" w:val="clear"/>
            <w:vAlign w:val="center"/>
          </w:tcPr>
          <w:p w:rsidR="00000000" w:rsidDel="00000000" w:rsidP="00000000" w:rsidRDefault="00000000" w:rsidRPr="00000000" w14:paraId="0000024B">
            <w:pPr>
              <w:spacing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N/A</w:t>
            </w:r>
          </w:p>
        </w:tc>
      </w:tr>
      <w:tr>
        <w:trPr>
          <w:trHeight w:val="806" w:hRule="atLeast"/>
        </w:trPr>
        <w:tc>
          <w:tcPr>
            <w:shd w:fill="fac896" w:val="clear"/>
            <w:vAlign w:val="center"/>
          </w:tcPr>
          <w:p w:rsidR="00000000" w:rsidDel="00000000" w:rsidP="00000000" w:rsidRDefault="00000000" w:rsidRPr="00000000" w14:paraId="0000024C">
            <w:pPr>
              <w:spacing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Tipo de actividad sugerida</w:t>
            </w:r>
          </w:p>
        </w:tc>
        <w:tc>
          <w:tcPr>
            <w:shd w:fill="auto" w:val="clear"/>
            <w:vAlign w:val="center"/>
          </w:tcPr>
          <w:p w:rsidR="00000000" w:rsidDel="00000000" w:rsidP="00000000" w:rsidRDefault="00000000" w:rsidRPr="00000000" w14:paraId="0000024D">
            <w:pPr>
              <w:spacing w:line="276" w:lineRule="auto"/>
              <w:rPr>
                <w:rFonts w:ascii="Arial" w:cs="Arial" w:eastAsia="Arial" w:hAnsi="Arial"/>
                <w:color w:val="000000"/>
                <w:sz w:val="20"/>
                <w:szCs w:val="20"/>
              </w:rPr>
            </w:pPr>
            <w:r w:rsidDel="00000000" w:rsidR="00000000" w:rsidRPr="00000000">
              <w:rPr>
                <w:rFonts w:ascii="Arial" w:cs="Arial" w:eastAsia="Arial" w:hAnsi="Arial"/>
                <w:sz w:val="20"/>
                <w:szCs w:val="20"/>
              </w:rPr>
              <w:drawing>
                <wp:inline distB="0" distT="0" distL="0" distR="0">
                  <wp:extent cx="2033853" cy="1098748"/>
                  <wp:effectExtent b="0" l="0" r="0" t="0"/>
                  <wp:docPr id="87" name="image3.png"/>
                  <a:graphic>
                    <a:graphicData uri="http://schemas.openxmlformats.org/drawingml/2006/picture">
                      <pic:pic>
                        <pic:nvPicPr>
                          <pic:cNvPr id="0" name="image3.png"/>
                          <pic:cNvPicPr preferRelativeResize="0"/>
                        </pic:nvPicPr>
                        <pic:blipFill>
                          <a:blip r:embed="rId20"/>
                          <a:srcRect b="0" l="0" r="0" t="0"/>
                          <a:stretch>
                            <a:fillRect/>
                          </a:stretch>
                        </pic:blipFill>
                        <pic:spPr>
                          <a:xfrm>
                            <a:off x="0" y="0"/>
                            <a:ext cx="2033853" cy="1098748"/>
                          </a:xfrm>
                          <a:prstGeom prst="rect"/>
                          <a:ln/>
                        </pic:spPr>
                      </pic:pic>
                    </a:graphicData>
                  </a:graphic>
                </wp:inline>
              </w:drawing>
            </w:r>
            <w:r w:rsidDel="00000000" w:rsidR="00000000" w:rsidRPr="00000000">
              <w:rPr>
                <w:rtl w:val="0"/>
              </w:rPr>
            </w:r>
          </w:p>
        </w:tc>
      </w:tr>
      <w:tr>
        <w:trPr>
          <w:trHeight w:val="806" w:hRule="atLeast"/>
        </w:trPr>
        <w:tc>
          <w:tcPr>
            <w:shd w:fill="fac896" w:val="clear"/>
            <w:vAlign w:val="center"/>
          </w:tcPr>
          <w:p w:rsidR="00000000" w:rsidDel="00000000" w:rsidP="00000000" w:rsidRDefault="00000000" w:rsidRPr="00000000" w14:paraId="0000024E">
            <w:pPr>
              <w:spacing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Archivo de la actividad </w:t>
            </w:r>
          </w:p>
          <w:p w:rsidR="00000000" w:rsidDel="00000000" w:rsidP="00000000" w:rsidRDefault="00000000" w:rsidRPr="00000000" w14:paraId="0000024F">
            <w:pPr>
              <w:spacing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(anexo donde se describe la actividad propuesta)</w:t>
            </w:r>
          </w:p>
        </w:tc>
        <w:tc>
          <w:tcPr>
            <w:shd w:fill="auto" w:val="clear"/>
            <w:vAlign w:val="center"/>
          </w:tcPr>
          <w:p w:rsidR="00000000" w:rsidDel="00000000" w:rsidP="00000000" w:rsidRDefault="00000000" w:rsidRPr="00000000" w14:paraId="00000250">
            <w:pPr>
              <w:spacing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N/A</w:t>
            </w:r>
          </w:p>
        </w:tc>
      </w:tr>
    </w:tbl>
    <w:p w:rsidR="00000000" w:rsidDel="00000000" w:rsidP="00000000" w:rsidRDefault="00000000" w:rsidRPr="00000000" w14:paraId="00000251">
      <w:pPr>
        <w:spacing w:before="240"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d.  Material complementario</w:t>
      </w:r>
    </w:p>
    <w:p w:rsidR="00000000" w:rsidDel="00000000" w:rsidP="00000000" w:rsidRDefault="00000000" w:rsidRPr="00000000" w14:paraId="00000252">
      <w:pPr>
        <w:spacing w:line="276" w:lineRule="auto"/>
        <w:rPr>
          <w:rFonts w:ascii="Arial" w:cs="Arial" w:eastAsia="Arial" w:hAnsi="Arial"/>
          <w:sz w:val="20"/>
          <w:szCs w:val="20"/>
        </w:rPr>
      </w:pPr>
      <w:r w:rsidDel="00000000" w:rsidR="00000000" w:rsidRPr="00000000">
        <w:rPr>
          <w:rtl w:val="0"/>
        </w:rPr>
      </w:r>
    </w:p>
    <w:tbl>
      <w:tblPr>
        <w:tblStyle w:val="Table10"/>
        <w:tblW w:w="1007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17"/>
        <w:gridCol w:w="2517"/>
        <w:gridCol w:w="2519"/>
        <w:gridCol w:w="2519"/>
        <w:tblGridChange w:id="0">
          <w:tblGrid>
            <w:gridCol w:w="2517"/>
            <w:gridCol w:w="2517"/>
            <w:gridCol w:w="2519"/>
            <w:gridCol w:w="2519"/>
          </w:tblGrid>
        </w:tblGridChange>
      </w:tblGrid>
      <w:tr>
        <w:trPr>
          <w:trHeight w:val="658" w:hRule="atLeast"/>
        </w:trPr>
        <w:tc>
          <w:tcPr>
            <w:shd w:fill="f9cb9c" w:val="clear"/>
            <w:tcMar>
              <w:top w:w="100.0" w:type="dxa"/>
              <w:left w:w="100.0" w:type="dxa"/>
              <w:bottom w:w="100.0" w:type="dxa"/>
              <w:right w:w="100.0" w:type="dxa"/>
            </w:tcMar>
            <w:vAlign w:val="center"/>
          </w:tcPr>
          <w:p w:rsidR="00000000" w:rsidDel="00000000" w:rsidP="00000000" w:rsidRDefault="00000000" w:rsidRPr="00000000" w14:paraId="00000253">
            <w:pPr>
              <w:spacing w:before="240" w:line="276"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Tema</w:t>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254">
            <w:pPr>
              <w:spacing w:before="240" w:line="276" w:lineRule="auto"/>
              <w:jc w:val="center"/>
              <w:rPr>
                <w:rFonts w:ascii="Arial" w:cs="Arial" w:eastAsia="Arial" w:hAnsi="Arial"/>
                <w:b w:val="1"/>
                <w:color w:val="000000"/>
                <w:sz w:val="20"/>
                <w:szCs w:val="20"/>
              </w:rPr>
            </w:pPr>
            <w:r w:rsidDel="00000000" w:rsidR="00000000" w:rsidRPr="00000000">
              <w:rPr>
                <w:rFonts w:ascii="Arial" w:cs="Arial" w:eastAsia="Arial" w:hAnsi="Arial"/>
                <w:b w:val="1"/>
                <w:sz w:val="20"/>
                <w:szCs w:val="20"/>
                <w:rtl w:val="0"/>
              </w:rPr>
              <w:t xml:space="preserve">Referencia APA del material</w:t>
            </w:r>
            <w:r w:rsidDel="00000000" w:rsidR="00000000" w:rsidRPr="00000000">
              <w:rPr>
                <w:rtl w:val="0"/>
              </w:rPr>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255">
            <w:pPr>
              <w:spacing w:before="240" w:line="276"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Tipo de material (video, capítulo de libro, artículo, otro)</w:t>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256">
            <w:pPr>
              <w:spacing w:before="240" w:line="276"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Enlace del recurso o archivo del documento o material</w:t>
            </w:r>
          </w:p>
        </w:tc>
      </w:tr>
      <w:tr>
        <w:trPr>
          <w:trHeight w:val="182" w:hRule="atLeast"/>
        </w:trPr>
        <w:tc>
          <w:tcPr>
            <w:tcMar>
              <w:top w:w="100.0" w:type="dxa"/>
              <w:left w:w="100.0" w:type="dxa"/>
              <w:bottom w:w="100.0" w:type="dxa"/>
              <w:right w:w="100.0" w:type="dxa"/>
            </w:tcMar>
          </w:tcPr>
          <w:p w:rsidR="00000000" w:rsidDel="00000000" w:rsidP="00000000" w:rsidRDefault="00000000" w:rsidRPr="00000000" w14:paraId="00000257">
            <w:pPr>
              <w:spacing w:before="240" w:line="276"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Legislación laboral</w:t>
            </w:r>
          </w:p>
        </w:tc>
        <w:tc>
          <w:tcPr>
            <w:tcMar>
              <w:top w:w="100.0" w:type="dxa"/>
              <w:left w:w="100.0" w:type="dxa"/>
              <w:bottom w:w="100.0" w:type="dxa"/>
              <w:right w:w="100.0" w:type="dxa"/>
            </w:tcMar>
          </w:tcPr>
          <w:p w:rsidR="00000000" w:rsidDel="00000000" w:rsidP="00000000" w:rsidRDefault="00000000" w:rsidRPr="00000000" w14:paraId="00000258">
            <w:pPr>
              <w:spacing w:line="276" w:lineRule="auto"/>
              <w:jc w:val="both"/>
              <w:rPr>
                <w:rFonts w:ascii="Arial" w:cs="Arial" w:eastAsia="Arial" w:hAnsi="Arial"/>
                <w:sz w:val="20"/>
                <w:szCs w:val="20"/>
              </w:rPr>
            </w:pPr>
            <w:bookmarkStart w:colFirst="0" w:colLast="0" w:name="_heading=h.30j0zll" w:id="1"/>
            <w:bookmarkEnd w:id="1"/>
            <w:r w:rsidDel="00000000" w:rsidR="00000000" w:rsidRPr="00000000">
              <w:rPr>
                <w:rFonts w:ascii="Arial" w:cs="Arial" w:eastAsia="Arial" w:hAnsi="Arial"/>
                <w:sz w:val="20"/>
                <w:szCs w:val="20"/>
                <w:rtl w:val="0"/>
              </w:rPr>
              <w:t xml:space="preserve">Decreto 1072 de 2015. [Ministerio del Trabajo]. Por medio del cual se expide el Decreto Único Reglamentario del Sector Trabajo. Mayo 26 de 2015 (versión actualizada abril 15 de 2016). </w:t>
            </w:r>
          </w:p>
        </w:tc>
        <w:tc>
          <w:tcPr>
            <w:tcMar>
              <w:top w:w="100.0" w:type="dxa"/>
              <w:left w:w="100.0" w:type="dxa"/>
              <w:bottom w:w="100.0" w:type="dxa"/>
              <w:right w:w="100.0" w:type="dxa"/>
            </w:tcMar>
          </w:tcPr>
          <w:p w:rsidR="00000000" w:rsidDel="00000000" w:rsidP="00000000" w:rsidRDefault="00000000" w:rsidRPr="00000000" w14:paraId="00000259">
            <w:pPr>
              <w:spacing w:before="24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Decreto</w:t>
            </w:r>
          </w:p>
        </w:tc>
        <w:tc>
          <w:tcPr>
            <w:tcMar>
              <w:top w:w="100.0" w:type="dxa"/>
              <w:left w:w="100.0" w:type="dxa"/>
              <w:bottom w:w="100.0" w:type="dxa"/>
              <w:right w:w="100.0" w:type="dxa"/>
            </w:tcMar>
          </w:tcPr>
          <w:p w:rsidR="00000000" w:rsidDel="00000000" w:rsidP="00000000" w:rsidRDefault="00000000" w:rsidRPr="00000000" w14:paraId="0000025A">
            <w:pPr>
              <w:spacing w:before="240" w:line="276" w:lineRule="auto"/>
              <w:jc w:val="both"/>
              <w:rPr>
                <w:rFonts w:ascii="Arial" w:cs="Arial" w:eastAsia="Arial" w:hAnsi="Arial"/>
                <w:sz w:val="20"/>
                <w:szCs w:val="20"/>
              </w:rPr>
            </w:pPr>
            <w:hyperlink r:id="rId21">
              <w:r w:rsidDel="00000000" w:rsidR="00000000" w:rsidRPr="00000000">
                <w:rPr>
                  <w:rFonts w:ascii="Arial" w:cs="Arial" w:eastAsia="Arial" w:hAnsi="Arial"/>
                  <w:color w:val="0000ff"/>
                  <w:sz w:val="20"/>
                  <w:szCs w:val="20"/>
                  <w:u w:val="single"/>
                  <w:rtl w:val="0"/>
                </w:rPr>
                <w:t xml:space="preserve">https://www.mintrabajo.gov.co/documents/20147/0/DUR+Sector+Trabajo+Actualizado+a+15+de+abril++de+2016.pdf/a32b1dcf-7a4e-8a37-ac16-c121928719c8</w:t>
              </w:r>
            </w:hyperlink>
            <w:r w:rsidDel="00000000" w:rsidR="00000000" w:rsidRPr="00000000">
              <w:rPr>
                <w:rtl w:val="0"/>
              </w:rPr>
            </w:r>
          </w:p>
        </w:tc>
      </w:tr>
      <w:tr>
        <w:trPr>
          <w:trHeight w:val="182" w:hRule="atLeast"/>
        </w:trPr>
        <w:tc>
          <w:tcPr>
            <w:tcMar>
              <w:top w:w="100.0" w:type="dxa"/>
              <w:left w:w="100.0" w:type="dxa"/>
              <w:bottom w:w="100.0" w:type="dxa"/>
              <w:right w:w="100.0" w:type="dxa"/>
            </w:tcMar>
          </w:tcPr>
          <w:p w:rsidR="00000000" w:rsidDel="00000000" w:rsidP="00000000" w:rsidRDefault="00000000" w:rsidRPr="00000000" w14:paraId="0000025B">
            <w:pPr>
              <w:spacing w:before="240" w:line="276"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Liquidación de nómina</w:t>
            </w:r>
          </w:p>
        </w:tc>
        <w:tc>
          <w:tcPr>
            <w:tcMar>
              <w:top w:w="100.0" w:type="dxa"/>
              <w:left w:w="100.0" w:type="dxa"/>
              <w:bottom w:w="100.0" w:type="dxa"/>
              <w:right w:w="100.0" w:type="dxa"/>
            </w:tcMar>
          </w:tcPr>
          <w:p w:rsidR="00000000" w:rsidDel="00000000" w:rsidP="00000000" w:rsidRDefault="00000000" w:rsidRPr="00000000" w14:paraId="0000025C">
            <w:pPr>
              <w:spacing w:before="24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Angulo, U. (2018). </w:t>
            </w:r>
            <w:r w:rsidDel="00000000" w:rsidR="00000000" w:rsidRPr="00000000">
              <w:rPr>
                <w:rFonts w:ascii="Arial" w:cs="Arial" w:eastAsia="Arial" w:hAnsi="Arial"/>
                <w:i w:val="1"/>
                <w:sz w:val="20"/>
                <w:szCs w:val="20"/>
                <w:rtl w:val="0"/>
              </w:rPr>
              <w:t xml:space="preserve">Contabilidad financiera, correlacionado con NIIF</w:t>
            </w:r>
            <w:r w:rsidDel="00000000" w:rsidR="00000000" w:rsidRPr="00000000">
              <w:rPr>
                <w:rFonts w:ascii="Arial" w:cs="Arial" w:eastAsia="Arial" w:hAnsi="Arial"/>
                <w:sz w:val="20"/>
                <w:szCs w:val="20"/>
                <w:rtl w:val="0"/>
              </w:rPr>
              <w:t xml:space="preserve">. (2ª ed.). Ediciones de la U.</w:t>
            </w:r>
          </w:p>
        </w:tc>
        <w:tc>
          <w:tcPr>
            <w:tcMar>
              <w:top w:w="100.0" w:type="dxa"/>
              <w:left w:w="100.0" w:type="dxa"/>
              <w:bottom w:w="100.0" w:type="dxa"/>
              <w:right w:w="100.0" w:type="dxa"/>
            </w:tcMar>
          </w:tcPr>
          <w:p w:rsidR="00000000" w:rsidDel="00000000" w:rsidP="00000000" w:rsidRDefault="00000000" w:rsidRPr="00000000" w14:paraId="0000025D">
            <w:pPr>
              <w:spacing w:before="24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Libro</w:t>
            </w:r>
          </w:p>
        </w:tc>
        <w:tc>
          <w:tcPr>
            <w:tcMar>
              <w:top w:w="100.0" w:type="dxa"/>
              <w:left w:w="100.0" w:type="dxa"/>
              <w:bottom w:w="100.0" w:type="dxa"/>
              <w:right w:w="100.0" w:type="dxa"/>
            </w:tcMar>
          </w:tcPr>
          <w:p w:rsidR="00000000" w:rsidDel="00000000" w:rsidP="00000000" w:rsidRDefault="00000000" w:rsidRPr="00000000" w14:paraId="0000025E">
            <w:pPr>
              <w:spacing w:before="240" w:line="276" w:lineRule="auto"/>
              <w:rPr>
                <w:rFonts w:ascii="Arial" w:cs="Arial" w:eastAsia="Arial" w:hAnsi="Arial"/>
                <w:sz w:val="20"/>
                <w:szCs w:val="20"/>
              </w:rPr>
            </w:pPr>
            <w:hyperlink r:id="rId22">
              <w:r w:rsidDel="00000000" w:rsidR="00000000" w:rsidRPr="00000000">
                <w:rPr>
                  <w:rFonts w:ascii="Arial" w:cs="Arial" w:eastAsia="Arial" w:hAnsi="Arial"/>
                  <w:color w:val="0000ff"/>
                  <w:sz w:val="20"/>
                  <w:szCs w:val="20"/>
                  <w:u w:val="single"/>
                  <w:rtl w:val="0"/>
                </w:rPr>
                <w:t xml:space="preserve">http://www.ebooks7-24.com.bdigital.sena.edu.co/?il=8047</w:t>
              </w:r>
            </w:hyperlink>
            <w:r w:rsidDel="00000000" w:rsidR="00000000" w:rsidRPr="00000000">
              <w:rPr>
                <w:rtl w:val="0"/>
              </w:rPr>
            </w:r>
          </w:p>
        </w:tc>
      </w:tr>
    </w:tbl>
    <w:p w:rsidR="00000000" w:rsidDel="00000000" w:rsidP="00000000" w:rsidRDefault="00000000" w:rsidRPr="00000000" w14:paraId="0000025F">
      <w:pPr>
        <w:numPr>
          <w:ilvl w:val="0"/>
          <w:numId w:val="1"/>
        </w:numPr>
        <w:pBdr>
          <w:top w:space="0" w:sz="0" w:val="nil"/>
          <w:left w:space="0" w:sz="0" w:val="nil"/>
          <w:bottom w:space="0" w:sz="0" w:val="nil"/>
          <w:right w:space="0" w:sz="0" w:val="nil"/>
          <w:between w:space="0" w:sz="0" w:val="nil"/>
        </w:pBdr>
        <w:spacing w:before="240" w:line="276" w:lineRule="auto"/>
        <w:ind w:left="284" w:hanging="284"/>
        <w:jc w:val="both"/>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Glosario</w:t>
      </w:r>
    </w:p>
    <w:p w:rsidR="00000000" w:rsidDel="00000000" w:rsidP="00000000" w:rsidRDefault="00000000" w:rsidRPr="00000000" w14:paraId="00000260">
      <w:pPr>
        <w:pBdr>
          <w:top w:space="0" w:sz="0" w:val="nil"/>
          <w:left w:space="0" w:sz="0" w:val="nil"/>
          <w:bottom w:space="0" w:sz="0" w:val="nil"/>
          <w:right w:space="0" w:sz="0" w:val="nil"/>
          <w:between w:space="0" w:sz="0" w:val="nil"/>
        </w:pBdr>
        <w:spacing w:line="276" w:lineRule="auto"/>
        <w:ind w:left="284" w:firstLine="0"/>
        <w:jc w:val="both"/>
        <w:rPr>
          <w:rFonts w:ascii="Arial" w:cs="Arial" w:eastAsia="Arial" w:hAnsi="Arial"/>
          <w:b w:val="1"/>
          <w:color w:val="000000"/>
          <w:sz w:val="20"/>
          <w:szCs w:val="20"/>
        </w:rPr>
      </w:pPr>
      <w:r w:rsidDel="00000000" w:rsidR="00000000" w:rsidRPr="00000000">
        <w:rPr>
          <w:rtl w:val="0"/>
        </w:rPr>
      </w:r>
    </w:p>
    <w:tbl>
      <w:tblPr>
        <w:tblStyle w:val="Table11"/>
        <w:tblW w:w="985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99"/>
        <w:gridCol w:w="7755"/>
        <w:tblGridChange w:id="0">
          <w:tblGrid>
            <w:gridCol w:w="2099"/>
            <w:gridCol w:w="7755"/>
          </w:tblGrid>
        </w:tblGridChange>
      </w:tblGrid>
      <w:tr>
        <w:trPr>
          <w:trHeight w:val="202" w:hRule="atLeast"/>
        </w:trPr>
        <w:tc>
          <w:tcPr>
            <w:shd w:fill="f9cb9c" w:val="clear"/>
            <w:tcMar>
              <w:top w:w="100.0" w:type="dxa"/>
              <w:left w:w="100.0" w:type="dxa"/>
              <w:bottom w:w="100.0" w:type="dxa"/>
              <w:right w:w="100.0" w:type="dxa"/>
            </w:tcMar>
          </w:tcPr>
          <w:p w:rsidR="00000000" w:rsidDel="00000000" w:rsidP="00000000" w:rsidRDefault="00000000" w:rsidRPr="00000000" w14:paraId="00000261">
            <w:pPr>
              <w:spacing w:before="240" w:line="276" w:lineRule="auto"/>
              <w:jc w:val="center"/>
              <w:rPr>
                <w:rFonts w:ascii="Arial" w:cs="Arial" w:eastAsia="Arial" w:hAnsi="Arial"/>
                <w:b w:val="1"/>
                <w:color w:val="000000"/>
                <w:sz w:val="20"/>
                <w:szCs w:val="20"/>
              </w:rPr>
            </w:pPr>
            <w:r w:rsidDel="00000000" w:rsidR="00000000" w:rsidRPr="00000000">
              <w:rPr>
                <w:rFonts w:ascii="Arial" w:cs="Arial" w:eastAsia="Arial" w:hAnsi="Arial"/>
                <w:b w:val="1"/>
                <w:sz w:val="20"/>
                <w:szCs w:val="20"/>
                <w:rtl w:val="0"/>
              </w:rPr>
              <w:t xml:space="preserve">Término</w:t>
            </w:r>
            <w:r w:rsidDel="00000000" w:rsidR="00000000" w:rsidRPr="00000000">
              <w:rPr>
                <w:rtl w:val="0"/>
              </w:rPr>
            </w:r>
          </w:p>
        </w:tc>
        <w:tc>
          <w:tcPr>
            <w:shd w:fill="f9cb9c" w:val="clear"/>
            <w:tcMar>
              <w:top w:w="100.0" w:type="dxa"/>
              <w:left w:w="100.0" w:type="dxa"/>
              <w:bottom w:w="100.0" w:type="dxa"/>
              <w:right w:w="100.0" w:type="dxa"/>
            </w:tcMar>
          </w:tcPr>
          <w:p w:rsidR="00000000" w:rsidDel="00000000" w:rsidP="00000000" w:rsidRDefault="00000000" w:rsidRPr="00000000" w14:paraId="00000262">
            <w:pPr>
              <w:spacing w:before="240" w:line="276"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Significado</w:t>
            </w:r>
          </w:p>
        </w:tc>
      </w:tr>
      <w:tr>
        <w:trPr>
          <w:trHeight w:val="532" w:hRule="atLeast"/>
        </w:trPr>
        <w:tc>
          <w:tcPr>
            <w:tcMar>
              <w:top w:w="100.0" w:type="dxa"/>
              <w:left w:w="100.0" w:type="dxa"/>
              <w:bottom w:w="100.0" w:type="dxa"/>
              <w:right w:w="100.0" w:type="dxa"/>
            </w:tcMar>
          </w:tcPr>
          <w:p w:rsidR="00000000" w:rsidDel="00000000" w:rsidP="00000000" w:rsidRDefault="00000000" w:rsidRPr="00000000" w14:paraId="00000263">
            <w:pPr>
              <w:spacing w:before="240"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Persona natural</w:t>
            </w:r>
          </w:p>
        </w:tc>
        <w:tc>
          <w:tcPr>
            <w:tcMar>
              <w:top w:w="100.0" w:type="dxa"/>
              <w:left w:w="100.0" w:type="dxa"/>
              <w:bottom w:w="100.0" w:type="dxa"/>
              <w:right w:w="100.0" w:type="dxa"/>
            </w:tcMar>
            <w:vAlign w:val="center"/>
          </w:tcPr>
          <w:p w:rsidR="00000000" w:rsidDel="00000000" w:rsidP="00000000" w:rsidRDefault="00000000" w:rsidRPr="00000000" w14:paraId="00000264">
            <w:pPr>
              <w:spacing w:before="24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individuo que al actuar en su propio nombre se ocupa de alguna o algunas actividades que la ley considera mercantiles.</w:t>
            </w:r>
          </w:p>
        </w:tc>
      </w:tr>
      <w:tr>
        <w:trPr>
          <w:trHeight w:val="239" w:hRule="atLeast"/>
        </w:trPr>
        <w:tc>
          <w:tcPr>
            <w:tcMar>
              <w:top w:w="100.0" w:type="dxa"/>
              <w:left w:w="100.0" w:type="dxa"/>
              <w:bottom w:w="100.0" w:type="dxa"/>
              <w:right w:w="100.0" w:type="dxa"/>
            </w:tcMar>
          </w:tcPr>
          <w:p w:rsidR="00000000" w:rsidDel="00000000" w:rsidP="00000000" w:rsidRDefault="00000000" w:rsidRPr="00000000" w14:paraId="00000265">
            <w:pPr>
              <w:spacing w:before="240"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Provisión</w:t>
            </w:r>
          </w:p>
        </w:tc>
        <w:tc>
          <w:tcPr>
            <w:tcMar>
              <w:top w:w="100.0" w:type="dxa"/>
              <w:left w:w="100.0" w:type="dxa"/>
              <w:bottom w:w="100.0" w:type="dxa"/>
              <w:right w:w="100.0" w:type="dxa"/>
            </w:tcMar>
            <w:vAlign w:val="center"/>
          </w:tcPr>
          <w:p w:rsidR="00000000" w:rsidDel="00000000" w:rsidP="00000000" w:rsidRDefault="00000000" w:rsidRPr="00000000" w14:paraId="00000266">
            <w:pPr>
              <w:spacing w:before="24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valores que deben ser reconocidos, hoy, con el propósito de ser desembolsados en el futuro.</w:t>
            </w:r>
          </w:p>
        </w:tc>
      </w:tr>
      <w:tr>
        <w:trPr>
          <w:trHeight w:val="239" w:hRule="atLeast"/>
        </w:trPr>
        <w:tc>
          <w:tcPr>
            <w:tcMar>
              <w:top w:w="100.0" w:type="dxa"/>
              <w:left w:w="100.0" w:type="dxa"/>
              <w:bottom w:w="100.0" w:type="dxa"/>
              <w:right w:w="100.0" w:type="dxa"/>
            </w:tcMar>
          </w:tcPr>
          <w:p w:rsidR="00000000" w:rsidDel="00000000" w:rsidP="00000000" w:rsidRDefault="00000000" w:rsidRPr="00000000" w14:paraId="00000267">
            <w:pPr>
              <w:spacing w:before="240"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Ingreso Base de Cotización IBC</w:t>
            </w:r>
          </w:p>
        </w:tc>
        <w:tc>
          <w:tcPr>
            <w:tcMar>
              <w:top w:w="100.0" w:type="dxa"/>
              <w:left w:w="100.0" w:type="dxa"/>
              <w:bottom w:w="100.0" w:type="dxa"/>
              <w:right w:w="100.0" w:type="dxa"/>
            </w:tcMar>
            <w:vAlign w:val="center"/>
          </w:tcPr>
          <w:p w:rsidR="00000000" w:rsidDel="00000000" w:rsidP="00000000" w:rsidRDefault="00000000" w:rsidRPr="00000000" w14:paraId="00000268">
            <w:pPr>
              <w:spacing w:before="24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se utiliza para calcular los aportes a seguridad social y parafiscales.</w:t>
            </w:r>
          </w:p>
        </w:tc>
      </w:tr>
      <w:tr>
        <w:trPr>
          <w:trHeight w:val="239" w:hRule="atLeast"/>
        </w:trPr>
        <w:tc>
          <w:tcPr>
            <w:tcMar>
              <w:top w:w="100.0" w:type="dxa"/>
              <w:left w:w="100.0" w:type="dxa"/>
              <w:bottom w:w="100.0" w:type="dxa"/>
              <w:right w:w="100.0" w:type="dxa"/>
            </w:tcMar>
          </w:tcPr>
          <w:p w:rsidR="00000000" w:rsidDel="00000000" w:rsidP="00000000" w:rsidRDefault="00000000" w:rsidRPr="00000000" w14:paraId="00000269">
            <w:pPr>
              <w:spacing w:before="240"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Agente de retención</w:t>
            </w:r>
          </w:p>
        </w:tc>
        <w:tc>
          <w:tcPr>
            <w:tcMar>
              <w:top w:w="100.0" w:type="dxa"/>
              <w:left w:w="100.0" w:type="dxa"/>
              <w:bottom w:w="100.0" w:type="dxa"/>
              <w:right w:w="100.0" w:type="dxa"/>
            </w:tcMar>
            <w:vAlign w:val="center"/>
          </w:tcPr>
          <w:p w:rsidR="00000000" w:rsidDel="00000000" w:rsidP="00000000" w:rsidRDefault="00000000" w:rsidRPr="00000000" w14:paraId="0000026A">
            <w:pPr>
              <w:spacing w:before="24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persona natural o jurídica que ha sido designada para que efectúe la retención en la fuente cuando haga un pago que esté sometido a retención.</w:t>
            </w:r>
          </w:p>
        </w:tc>
      </w:tr>
      <w:tr>
        <w:trPr>
          <w:trHeight w:val="239" w:hRule="atLeast"/>
        </w:trPr>
        <w:tc>
          <w:tcPr>
            <w:tcMar>
              <w:top w:w="100.0" w:type="dxa"/>
              <w:left w:w="100.0" w:type="dxa"/>
              <w:bottom w:w="100.0" w:type="dxa"/>
              <w:right w:w="100.0" w:type="dxa"/>
            </w:tcMar>
          </w:tcPr>
          <w:p w:rsidR="00000000" w:rsidDel="00000000" w:rsidP="00000000" w:rsidRDefault="00000000" w:rsidRPr="00000000" w14:paraId="0000026B">
            <w:pPr>
              <w:spacing w:before="240"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Depuración</w:t>
            </w:r>
          </w:p>
        </w:tc>
        <w:tc>
          <w:tcPr>
            <w:tcMar>
              <w:top w:w="100.0" w:type="dxa"/>
              <w:left w:w="100.0" w:type="dxa"/>
              <w:bottom w:w="100.0" w:type="dxa"/>
              <w:right w:w="100.0" w:type="dxa"/>
            </w:tcMar>
            <w:vAlign w:val="center"/>
          </w:tcPr>
          <w:p w:rsidR="00000000" w:rsidDel="00000000" w:rsidP="00000000" w:rsidRDefault="00000000" w:rsidRPr="00000000" w14:paraId="0000026C">
            <w:pPr>
              <w:spacing w:before="24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determinación de la base para calcular impuestos, restando a los ingresos totales todos los beneficios posibles que la legislación tributaria consagra.</w:t>
            </w:r>
          </w:p>
        </w:tc>
      </w:tr>
      <w:tr>
        <w:trPr>
          <w:trHeight w:val="239" w:hRule="atLeast"/>
        </w:trPr>
        <w:tc>
          <w:tcPr>
            <w:tcMar>
              <w:top w:w="100.0" w:type="dxa"/>
              <w:left w:w="100.0" w:type="dxa"/>
              <w:bottom w:w="100.0" w:type="dxa"/>
              <w:right w:w="100.0" w:type="dxa"/>
            </w:tcMar>
          </w:tcPr>
          <w:p w:rsidR="00000000" w:rsidDel="00000000" w:rsidP="00000000" w:rsidRDefault="00000000" w:rsidRPr="00000000" w14:paraId="0000026D">
            <w:pPr>
              <w:spacing w:before="240"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Rentas exentas</w:t>
            </w:r>
          </w:p>
        </w:tc>
        <w:tc>
          <w:tcPr>
            <w:tcMar>
              <w:top w:w="100.0" w:type="dxa"/>
              <w:left w:w="100.0" w:type="dxa"/>
              <w:bottom w:w="100.0" w:type="dxa"/>
              <w:right w:w="100.0" w:type="dxa"/>
            </w:tcMar>
            <w:vAlign w:val="center"/>
          </w:tcPr>
          <w:p w:rsidR="00000000" w:rsidDel="00000000" w:rsidP="00000000" w:rsidRDefault="00000000" w:rsidRPr="00000000" w14:paraId="0000026E">
            <w:pPr>
              <w:spacing w:before="24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son un tipo de ingresos que, aun siendo ingresos fiscales, no están sujetos al impuesto de renta y complementarios.</w:t>
            </w:r>
          </w:p>
        </w:tc>
      </w:tr>
    </w:tbl>
    <w:p w:rsidR="00000000" w:rsidDel="00000000" w:rsidP="00000000" w:rsidRDefault="00000000" w:rsidRPr="00000000" w14:paraId="0000026F">
      <w:pPr>
        <w:numPr>
          <w:ilvl w:val="0"/>
          <w:numId w:val="1"/>
        </w:numPr>
        <w:pBdr>
          <w:top w:space="0" w:sz="0" w:val="nil"/>
          <w:left w:space="0" w:sz="0" w:val="nil"/>
          <w:bottom w:space="0" w:sz="0" w:val="nil"/>
          <w:right w:space="0" w:sz="0" w:val="nil"/>
          <w:between w:space="0" w:sz="0" w:val="nil"/>
        </w:pBdr>
        <w:spacing w:before="240" w:line="276" w:lineRule="auto"/>
        <w:ind w:left="284" w:hanging="284"/>
        <w:jc w:val="both"/>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Referencias bibliográficas</w:t>
      </w:r>
    </w:p>
    <w:p w:rsidR="00000000" w:rsidDel="00000000" w:rsidP="00000000" w:rsidRDefault="00000000" w:rsidRPr="00000000" w14:paraId="00000270">
      <w:pPr>
        <w:spacing w:line="276" w:lineRule="auto"/>
        <w:ind w:left="709" w:hanging="72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271">
      <w:pPr>
        <w:spacing w:line="276" w:lineRule="auto"/>
        <w:ind w:left="709" w:hanging="72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Angulo, U. (2018). </w:t>
      </w:r>
      <w:r w:rsidDel="00000000" w:rsidR="00000000" w:rsidRPr="00000000">
        <w:rPr>
          <w:rFonts w:ascii="Arial" w:cs="Arial" w:eastAsia="Arial" w:hAnsi="Arial"/>
          <w:i w:val="1"/>
          <w:sz w:val="20"/>
          <w:szCs w:val="20"/>
          <w:rtl w:val="0"/>
        </w:rPr>
        <w:t xml:space="preserve">Contabilidad financiera, correlacionado con NIIF</w:t>
      </w:r>
      <w:r w:rsidDel="00000000" w:rsidR="00000000" w:rsidRPr="00000000">
        <w:rPr>
          <w:rFonts w:ascii="Arial" w:cs="Arial" w:eastAsia="Arial" w:hAnsi="Arial"/>
          <w:sz w:val="20"/>
          <w:szCs w:val="20"/>
          <w:rtl w:val="0"/>
        </w:rPr>
        <w:t xml:space="preserve">. (2ª ed.). Ediciones de la U.  </w:t>
      </w:r>
      <w:hyperlink r:id="rId23">
        <w:r w:rsidDel="00000000" w:rsidR="00000000" w:rsidRPr="00000000">
          <w:rPr>
            <w:rFonts w:ascii="Arial" w:cs="Arial" w:eastAsia="Arial" w:hAnsi="Arial"/>
            <w:color w:val="0000ff"/>
            <w:sz w:val="20"/>
            <w:szCs w:val="20"/>
            <w:u w:val="single"/>
            <w:rtl w:val="0"/>
          </w:rPr>
          <w:t xml:space="preserve">http://www.ebooks7-24.com.bdigital.sena.edu.co/?il=8047</w:t>
        </w:r>
      </w:hyperlink>
      <w:r w:rsidDel="00000000" w:rsidR="00000000" w:rsidRPr="00000000">
        <w:rPr>
          <w:rtl w:val="0"/>
        </w:rPr>
      </w:r>
    </w:p>
    <w:p w:rsidR="00000000" w:rsidDel="00000000" w:rsidP="00000000" w:rsidRDefault="00000000" w:rsidRPr="00000000" w14:paraId="00000272">
      <w:pPr>
        <w:keepNext w:val="0"/>
        <w:keepLines w:val="0"/>
        <w:widowControl w:val="1"/>
        <w:pBdr>
          <w:top w:space="0" w:sz="0" w:val="nil"/>
          <w:left w:space="0" w:sz="0" w:val="nil"/>
          <w:bottom w:space="0" w:sz="0" w:val="nil"/>
          <w:right w:space="0" w:sz="0" w:val="nil"/>
          <w:between w:space="0" w:sz="0" w:val="nil"/>
        </w:pBdr>
        <w:shd w:fill="auto" w:val="clear"/>
        <w:spacing w:after="280" w:before="280" w:line="480" w:lineRule="auto"/>
        <w:ind w:left="720" w:right="0" w:hanging="72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CAFASUR. (2018, 23 febrero).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Aportes parafiscales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hyperlink r:id="rId24">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https://www.cafasur.com.co/subsidios/aportes-parafiscales</w:t>
        </w:r>
      </w:hyperlink>
      <w:r w:rsidDel="00000000" w:rsidR="00000000" w:rsidRPr="00000000">
        <w:rPr>
          <w:rtl w:val="0"/>
        </w:rPr>
      </w:r>
    </w:p>
    <w:p w:rsidR="00000000" w:rsidDel="00000000" w:rsidP="00000000" w:rsidRDefault="00000000" w:rsidRPr="00000000" w14:paraId="00000273">
      <w:pPr>
        <w:spacing w:line="276" w:lineRule="auto"/>
        <w:ind w:left="709" w:hanging="72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Castro, Y. (2020, 23 julio). </w:t>
      </w:r>
      <w:r w:rsidDel="00000000" w:rsidR="00000000" w:rsidRPr="00000000">
        <w:rPr>
          <w:rFonts w:ascii="Arial" w:cs="Arial" w:eastAsia="Arial" w:hAnsi="Arial"/>
          <w:i w:val="1"/>
          <w:sz w:val="20"/>
          <w:szCs w:val="20"/>
          <w:rtl w:val="0"/>
        </w:rPr>
        <w:t xml:space="preserve">Obligaciones de los trabajadores</w:t>
      </w:r>
      <w:r w:rsidDel="00000000" w:rsidR="00000000" w:rsidRPr="00000000">
        <w:rPr>
          <w:rFonts w:ascii="Arial" w:cs="Arial" w:eastAsia="Arial" w:hAnsi="Arial"/>
          <w:sz w:val="20"/>
          <w:szCs w:val="20"/>
          <w:rtl w:val="0"/>
        </w:rPr>
        <w:t xml:space="preserve">. consultorcontable.com. </w:t>
      </w:r>
      <w:hyperlink r:id="rId25">
        <w:r w:rsidDel="00000000" w:rsidR="00000000" w:rsidRPr="00000000">
          <w:rPr>
            <w:rFonts w:ascii="Arial" w:cs="Arial" w:eastAsia="Arial" w:hAnsi="Arial"/>
            <w:color w:val="0000ff"/>
            <w:sz w:val="20"/>
            <w:szCs w:val="20"/>
            <w:u w:val="single"/>
            <w:rtl w:val="0"/>
          </w:rPr>
          <w:t xml:space="preserve">https://www.consultorcontable.com/obligaciones-de-los-trabajadores</w:t>
        </w:r>
      </w:hyperlink>
      <w:r w:rsidDel="00000000" w:rsidR="00000000" w:rsidRPr="00000000">
        <w:rPr>
          <w:rtl w:val="0"/>
        </w:rPr>
      </w:r>
    </w:p>
    <w:p w:rsidR="00000000" w:rsidDel="00000000" w:rsidP="00000000" w:rsidRDefault="00000000" w:rsidRPr="00000000" w14:paraId="00000274">
      <w:pPr>
        <w:spacing w:line="276" w:lineRule="auto"/>
        <w:ind w:left="709" w:hanging="72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275">
      <w:pPr>
        <w:spacing w:line="276" w:lineRule="auto"/>
        <w:ind w:left="709" w:hanging="72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Comité de Normas Internacionales de Contabilidad. (1998). </w:t>
      </w:r>
      <w:r w:rsidDel="00000000" w:rsidR="00000000" w:rsidRPr="00000000">
        <w:rPr>
          <w:rFonts w:ascii="Arial" w:cs="Arial" w:eastAsia="Arial" w:hAnsi="Arial"/>
          <w:i w:val="1"/>
          <w:sz w:val="20"/>
          <w:szCs w:val="20"/>
          <w:rtl w:val="0"/>
        </w:rPr>
        <w:t xml:space="preserve">Beneficios a los empleados</w:t>
      </w:r>
      <w:r w:rsidDel="00000000" w:rsidR="00000000" w:rsidRPr="00000000">
        <w:rPr>
          <w:rFonts w:ascii="Arial" w:cs="Arial" w:eastAsia="Arial" w:hAnsi="Arial"/>
          <w:sz w:val="20"/>
          <w:szCs w:val="20"/>
          <w:rtl w:val="0"/>
        </w:rPr>
        <w:t xml:space="preserve"> (NIC 19). </w:t>
      </w:r>
      <w:hyperlink r:id="rId26">
        <w:r w:rsidDel="00000000" w:rsidR="00000000" w:rsidRPr="00000000">
          <w:rPr>
            <w:rFonts w:ascii="Arial" w:cs="Arial" w:eastAsia="Arial" w:hAnsi="Arial"/>
            <w:color w:val="0000ff"/>
            <w:sz w:val="20"/>
            <w:szCs w:val="20"/>
            <w:u w:val="single"/>
            <w:rtl w:val="0"/>
          </w:rPr>
          <w:t xml:space="preserve">https://www2.deloitte.com/content/dam/Deloitte/cr/Documents/audit/documentos/niif-2019/NIC%2019%20-%20Beneficios%20a%20los%20Empleados.pdf</w:t>
        </w:r>
      </w:hyperlink>
      <w:r w:rsidDel="00000000" w:rsidR="00000000" w:rsidRPr="00000000">
        <w:rPr>
          <w:rtl w:val="0"/>
        </w:rPr>
      </w:r>
    </w:p>
    <w:p w:rsidR="00000000" w:rsidDel="00000000" w:rsidP="00000000" w:rsidRDefault="00000000" w:rsidRPr="00000000" w14:paraId="00000276">
      <w:pPr>
        <w:keepNext w:val="0"/>
        <w:keepLines w:val="0"/>
        <w:widowControl w:val="1"/>
        <w:pBdr>
          <w:top w:space="0" w:sz="0" w:val="nil"/>
          <w:left w:space="0" w:sz="0" w:val="nil"/>
          <w:bottom w:space="0" w:sz="0" w:val="nil"/>
          <w:right w:space="0" w:sz="0" w:val="nil"/>
          <w:between w:space="0" w:sz="0" w:val="nil"/>
        </w:pBdr>
        <w:shd w:fill="auto" w:val="clear"/>
        <w:spacing w:after="280" w:before="280" w:line="276" w:lineRule="auto"/>
        <w:ind w:left="720" w:right="0" w:hanging="72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Coral, L. y Gudiño, E. (2014).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Contabilidad universitaria.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(7.</w:t>
      </w: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ed.). McGraw Hill - Colombia. </w:t>
      </w:r>
      <w:hyperlink r:id="rId27">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http://www.ebooks7-24.com.bdigital.sena.edu.co/?il=105</w:t>
        </w:r>
      </w:hyperlink>
      <w:r w:rsidDel="00000000" w:rsidR="00000000" w:rsidRPr="00000000">
        <w:rPr>
          <w:rtl w:val="0"/>
        </w:rPr>
      </w:r>
    </w:p>
    <w:p w:rsidR="00000000" w:rsidDel="00000000" w:rsidP="00000000" w:rsidRDefault="00000000" w:rsidRPr="00000000" w14:paraId="00000277">
      <w:pPr>
        <w:spacing w:line="276" w:lineRule="auto"/>
        <w:ind w:left="709" w:hanging="72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Dussán, W. (2019, 8 enero). </w:t>
      </w:r>
      <w:r w:rsidDel="00000000" w:rsidR="00000000" w:rsidRPr="00000000">
        <w:rPr>
          <w:rFonts w:ascii="Arial" w:cs="Arial" w:eastAsia="Arial" w:hAnsi="Arial"/>
          <w:i w:val="1"/>
          <w:sz w:val="20"/>
          <w:szCs w:val="20"/>
          <w:rtl w:val="0"/>
        </w:rPr>
        <w:t xml:space="preserve">Tarifa de retención en la fuente por ingresos laborales ley 1943</w:t>
      </w:r>
      <w:r w:rsidDel="00000000" w:rsidR="00000000" w:rsidRPr="00000000">
        <w:rPr>
          <w:rFonts w:ascii="Arial" w:cs="Arial" w:eastAsia="Arial" w:hAnsi="Arial"/>
          <w:sz w:val="20"/>
          <w:szCs w:val="20"/>
          <w:rtl w:val="0"/>
        </w:rPr>
        <w:t xml:space="preserve">. consultorcontable.com. </w:t>
      </w:r>
      <w:hyperlink r:id="rId28">
        <w:r w:rsidDel="00000000" w:rsidR="00000000" w:rsidRPr="00000000">
          <w:rPr>
            <w:rFonts w:ascii="Arial" w:cs="Arial" w:eastAsia="Arial" w:hAnsi="Arial"/>
            <w:color w:val="0000ff"/>
            <w:sz w:val="20"/>
            <w:szCs w:val="20"/>
            <w:u w:val="single"/>
            <w:rtl w:val="0"/>
          </w:rPr>
          <w:t xml:space="preserve">https://www.consultorcontable.com/tarifa-de-retenci%C3%B3n-en-la-fuente-por-ingresos-laborales-ley-1943/</w:t>
        </w:r>
      </w:hyperlink>
      <w:r w:rsidDel="00000000" w:rsidR="00000000" w:rsidRPr="00000000">
        <w:rPr>
          <w:rtl w:val="0"/>
        </w:rPr>
      </w:r>
    </w:p>
    <w:p w:rsidR="00000000" w:rsidDel="00000000" w:rsidP="00000000" w:rsidRDefault="00000000" w:rsidRPr="00000000" w14:paraId="00000278">
      <w:pPr>
        <w:spacing w:line="276" w:lineRule="auto"/>
        <w:ind w:left="709" w:hanging="72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279">
      <w:pPr>
        <w:spacing w:line="276" w:lineRule="auto"/>
        <w:ind w:left="709" w:hanging="72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Dussán, W. (2020). </w:t>
      </w:r>
      <w:r w:rsidDel="00000000" w:rsidR="00000000" w:rsidRPr="00000000">
        <w:rPr>
          <w:rFonts w:ascii="Arial" w:cs="Arial" w:eastAsia="Arial" w:hAnsi="Arial"/>
          <w:i w:val="1"/>
          <w:sz w:val="20"/>
          <w:szCs w:val="20"/>
          <w:rtl w:val="0"/>
        </w:rPr>
        <w:t xml:space="preserve">Prestaciones sociales</w:t>
      </w:r>
      <w:r w:rsidDel="00000000" w:rsidR="00000000" w:rsidRPr="00000000">
        <w:rPr>
          <w:rFonts w:ascii="Arial" w:cs="Arial" w:eastAsia="Arial" w:hAnsi="Arial"/>
          <w:sz w:val="20"/>
          <w:szCs w:val="20"/>
          <w:rtl w:val="0"/>
        </w:rPr>
        <w:t xml:space="preserve">. consultorcontable.com. </w:t>
      </w:r>
      <w:hyperlink r:id="rId29">
        <w:r w:rsidDel="00000000" w:rsidR="00000000" w:rsidRPr="00000000">
          <w:rPr>
            <w:rFonts w:ascii="Arial" w:cs="Arial" w:eastAsia="Arial" w:hAnsi="Arial"/>
            <w:color w:val="0000ff"/>
            <w:sz w:val="20"/>
            <w:szCs w:val="20"/>
            <w:u w:val="single"/>
            <w:rtl w:val="0"/>
          </w:rPr>
          <w:t xml:space="preserve">https://www.consultorcontable.com/datos-hist%C3%B3ricos/prestaciones-sociales/</w:t>
        </w:r>
      </w:hyperlink>
      <w:r w:rsidDel="00000000" w:rsidR="00000000" w:rsidRPr="00000000">
        <w:rPr>
          <w:rtl w:val="0"/>
        </w:rPr>
      </w:r>
    </w:p>
    <w:p w:rsidR="00000000" w:rsidDel="00000000" w:rsidP="00000000" w:rsidRDefault="00000000" w:rsidRPr="00000000" w14:paraId="0000027A">
      <w:pPr>
        <w:spacing w:line="276" w:lineRule="auto"/>
        <w:ind w:left="709" w:hanging="72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27B">
      <w:pPr>
        <w:spacing w:line="276" w:lineRule="auto"/>
        <w:ind w:left="709" w:hanging="72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Gerencie.com. (2019, 26 marzo). </w:t>
      </w:r>
      <w:r w:rsidDel="00000000" w:rsidR="00000000" w:rsidRPr="00000000">
        <w:rPr>
          <w:rFonts w:ascii="Arial" w:cs="Arial" w:eastAsia="Arial" w:hAnsi="Arial"/>
          <w:i w:val="1"/>
          <w:sz w:val="20"/>
          <w:szCs w:val="20"/>
          <w:rtl w:val="0"/>
        </w:rPr>
        <w:t xml:space="preserve">Elementos del contrato de trabajo</w:t>
      </w:r>
      <w:r w:rsidDel="00000000" w:rsidR="00000000" w:rsidRPr="00000000">
        <w:rPr>
          <w:rFonts w:ascii="Arial" w:cs="Arial" w:eastAsia="Arial" w:hAnsi="Arial"/>
          <w:sz w:val="20"/>
          <w:szCs w:val="20"/>
          <w:rtl w:val="0"/>
        </w:rPr>
        <w:t xml:space="preserve">. </w:t>
      </w:r>
      <w:hyperlink r:id="rId30">
        <w:r w:rsidDel="00000000" w:rsidR="00000000" w:rsidRPr="00000000">
          <w:rPr>
            <w:rFonts w:ascii="Arial" w:cs="Arial" w:eastAsia="Arial" w:hAnsi="Arial"/>
            <w:color w:val="0000ff"/>
            <w:sz w:val="20"/>
            <w:szCs w:val="20"/>
            <w:u w:val="single"/>
            <w:rtl w:val="0"/>
          </w:rPr>
          <w:t xml:space="preserve">https://www.gerencie.com/elementos-del-contrato-de-trabajo.html#:%7E:text=El%20art%C3%ADculo%2023%20del%20c%C3%B3digo,Retribuci%C3%B3n%20o%20remuneraci%C3%B3n%20del%20servicio</w:t>
        </w:r>
      </w:hyperlink>
      <w:r w:rsidDel="00000000" w:rsidR="00000000" w:rsidRPr="00000000">
        <w:rPr>
          <w:rtl w:val="0"/>
        </w:rPr>
      </w:r>
    </w:p>
    <w:p w:rsidR="00000000" w:rsidDel="00000000" w:rsidP="00000000" w:rsidRDefault="00000000" w:rsidRPr="00000000" w14:paraId="0000027C">
      <w:pPr>
        <w:spacing w:line="276" w:lineRule="auto"/>
        <w:ind w:left="709" w:hanging="72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27D">
      <w:pPr>
        <w:spacing w:line="276" w:lineRule="auto"/>
        <w:ind w:left="709" w:hanging="72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Gerencie.com. (2020a, 3 febrero). </w:t>
      </w:r>
      <w:r w:rsidDel="00000000" w:rsidR="00000000" w:rsidRPr="00000000">
        <w:rPr>
          <w:rFonts w:ascii="Arial" w:cs="Arial" w:eastAsia="Arial" w:hAnsi="Arial"/>
          <w:i w:val="1"/>
          <w:sz w:val="20"/>
          <w:szCs w:val="20"/>
          <w:rtl w:val="0"/>
        </w:rPr>
        <w:t xml:space="preserve">¿Cómo se liquidan las horas extras?</w:t>
      </w:r>
      <w:r w:rsidDel="00000000" w:rsidR="00000000" w:rsidRPr="00000000">
        <w:rPr>
          <w:rFonts w:ascii="Arial" w:cs="Arial" w:eastAsia="Arial" w:hAnsi="Arial"/>
          <w:sz w:val="20"/>
          <w:szCs w:val="20"/>
          <w:rtl w:val="0"/>
        </w:rPr>
        <w:t xml:space="preserve"> </w:t>
      </w:r>
      <w:hyperlink r:id="rId31">
        <w:r w:rsidDel="00000000" w:rsidR="00000000" w:rsidRPr="00000000">
          <w:rPr>
            <w:rFonts w:ascii="Arial" w:cs="Arial" w:eastAsia="Arial" w:hAnsi="Arial"/>
            <w:color w:val="0000ff"/>
            <w:sz w:val="20"/>
            <w:szCs w:val="20"/>
            <w:u w:val="single"/>
            <w:rtl w:val="0"/>
          </w:rPr>
          <w:t xml:space="preserve">https://www.gerencie.com/como-se-liquidan-las-horas-extras.html</w:t>
        </w:r>
      </w:hyperlink>
      <w:r w:rsidDel="00000000" w:rsidR="00000000" w:rsidRPr="00000000">
        <w:rPr>
          <w:rtl w:val="0"/>
        </w:rPr>
      </w:r>
    </w:p>
    <w:p w:rsidR="00000000" w:rsidDel="00000000" w:rsidP="00000000" w:rsidRDefault="00000000" w:rsidRPr="00000000" w14:paraId="0000027E">
      <w:pPr>
        <w:spacing w:line="276" w:lineRule="auto"/>
        <w:ind w:left="709" w:hanging="72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27F">
      <w:pPr>
        <w:spacing w:line="276" w:lineRule="auto"/>
        <w:ind w:left="709" w:hanging="72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Gerencie.com. (2020b, junio 13). </w:t>
      </w:r>
      <w:r w:rsidDel="00000000" w:rsidR="00000000" w:rsidRPr="00000000">
        <w:rPr>
          <w:rFonts w:ascii="Arial" w:cs="Arial" w:eastAsia="Arial" w:hAnsi="Arial"/>
          <w:i w:val="1"/>
          <w:sz w:val="20"/>
          <w:szCs w:val="20"/>
          <w:rtl w:val="0"/>
        </w:rPr>
        <w:t xml:space="preserve">Retención en la fuente por ingresos laborales</w:t>
      </w:r>
      <w:r w:rsidDel="00000000" w:rsidR="00000000" w:rsidRPr="00000000">
        <w:rPr>
          <w:rFonts w:ascii="Arial" w:cs="Arial" w:eastAsia="Arial" w:hAnsi="Arial"/>
          <w:sz w:val="20"/>
          <w:szCs w:val="20"/>
          <w:rtl w:val="0"/>
        </w:rPr>
        <w:t xml:space="preserve">. </w:t>
      </w:r>
      <w:hyperlink r:id="rId32">
        <w:r w:rsidDel="00000000" w:rsidR="00000000" w:rsidRPr="00000000">
          <w:rPr>
            <w:rFonts w:ascii="Arial" w:cs="Arial" w:eastAsia="Arial" w:hAnsi="Arial"/>
            <w:color w:val="0000ff"/>
            <w:sz w:val="20"/>
            <w:szCs w:val="20"/>
            <w:u w:val="single"/>
            <w:rtl w:val="0"/>
          </w:rPr>
          <w:t xml:space="preserve">https://www.gerencie.com/retencion-en-la-fuente-por-ingresos-laborales.html</w:t>
        </w:r>
      </w:hyperlink>
      <w:r w:rsidDel="00000000" w:rsidR="00000000" w:rsidRPr="00000000">
        <w:rPr>
          <w:rtl w:val="0"/>
        </w:rPr>
      </w:r>
    </w:p>
    <w:p w:rsidR="00000000" w:rsidDel="00000000" w:rsidP="00000000" w:rsidRDefault="00000000" w:rsidRPr="00000000" w14:paraId="00000280">
      <w:pPr>
        <w:spacing w:line="276" w:lineRule="auto"/>
        <w:ind w:left="709" w:hanging="72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281">
      <w:pPr>
        <w:spacing w:line="276" w:lineRule="auto"/>
        <w:ind w:left="709" w:hanging="72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Gerencie.com. (2021a, febrero 8). </w:t>
      </w:r>
      <w:r w:rsidDel="00000000" w:rsidR="00000000" w:rsidRPr="00000000">
        <w:rPr>
          <w:rFonts w:ascii="Arial" w:cs="Arial" w:eastAsia="Arial" w:hAnsi="Arial"/>
          <w:i w:val="1"/>
          <w:sz w:val="20"/>
          <w:szCs w:val="20"/>
          <w:rtl w:val="0"/>
        </w:rPr>
        <w:t xml:space="preserve">¿Qué es la seguridad social?</w:t>
      </w:r>
      <w:r w:rsidDel="00000000" w:rsidR="00000000" w:rsidRPr="00000000">
        <w:rPr>
          <w:rFonts w:ascii="Arial" w:cs="Arial" w:eastAsia="Arial" w:hAnsi="Arial"/>
          <w:sz w:val="20"/>
          <w:szCs w:val="20"/>
          <w:rtl w:val="0"/>
        </w:rPr>
        <w:t xml:space="preserve"> </w:t>
      </w:r>
      <w:hyperlink r:id="rId33">
        <w:r w:rsidDel="00000000" w:rsidR="00000000" w:rsidRPr="00000000">
          <w:rPr>
            <w:rFonts w:ascii="Arial" w:cs="Arial" w:eastAsia="Arial" w:hAnsi="Arial"/>
            <w:color w:val="0000ff"/>
            <w:sz w:val="20"/>
            <w:szCs w:val="20"/>
            <w:u w:val="single"/>
            <w:rtl w:val="0"/>
          </w:rPr>
          <w:t xml:space="preserve">https://www.gerencie.com/que-es-la-seguridad-social-en-una-relacion-laboral.html</w:t>
        </w:r>
      </w:hyperlink>
      <w:r w:rsidDel="00000000" w:rsidR="00000000" w:rsidRPr="00000000">
        <w:rPr>
          <w:rtl w:val="0"/>
        </w:rPr>
      </w:r>
    </w:p>
    <w:p w:rsidR="00000000" w:rsidDel="00000000" w:rsidP="00000000" w:rsidRDefault="00000000" w:rsidRPr="00000000" w14:paraId="00000282">
      <w:pPr>
        <w:spacing w:line="276" w:lineRule="auto"/>
        <w:ind w:left="709" w:hanging="72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283">
      <w:pPr>
        <w:spacing w:line="276" w:lineRule="auto"/>
        <w:ind w:left="709" w:hanging="72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Gerencie.com. (2021b, 20 abril). </w:t>
      </w:r>
      <w:r w:rsidDel="00000000" w:rsidR="00000000" w:rsidRPr="00000000">
        <w:rPr>
          <w:rFonts w:ascii="Arial" w:cs="Arial" w:eastAsia="Arial" w:hAnsi="Arial"/>
          <w:i w:val="1"/>
          <w:sz w:val="20"/>
          <w:szCs w:val="20"/>
          <w:rtl w:val="0"/>
        </w:rPr>
        <w:t xml:space="preserve">Exoneración de aportes parafiscales y seguridad social</w:t>
      </w:r>
      <w:r w:rsidDel="00000000" w:rsidR="00000000" w:rsidRPr="00000000">
        <w:rPr>
          <w:rFonts w:ascii="Arial" w:cs="Arial" w:eastAsia="Arial" w:hAnsi="Arial"/>
          <w:sz w:val="20"/>
          <w:szCs w:val="20"/>
          <w:rtl w:val="0"/>
        </w:rPr>
        <w:t xml:space="preserve">. </w:t>
      </w:r>
      <w:hyperlink r:id="rId34">
        <w:r w:rsidDel="00000000" w:rsidR="00000000" w:rsidRPr="00000000">
          <w:rPr>
            <w:rFonts w:ascii="Arial" w:cs="Arial" w:eastAsia="Arial" w:hAnsi="Arial"/>
            <w:color w:val="0000ff"/>
            <w:sz w:val="20"/>
            <w:szCs w:val="20"/>
            <w:u w:val="single"/>
            <w:rtl w:val="0"/>
          </w:rPr>
          <w:t xml:space="preserve">https://www.gerencie.com/exoneracion-de-aportes-a-seguridad-social-y-parafiscales.html</w:t>
        </w:r>
      </w:hyperlink>
      <w:r w:rsidDel="00000000" w:rsidR="00000000" w:rsidRPr="00000000">
        <w:rPr>
          <w:rtl w:val="0"/>
        </w:rPr>
      </w:r>
    </w:p>
    <w:p w:rsidR="00000000" w:rsidDel="00000000" w:rsidP="00000000" w:rsidRDefault="00000000" w:rsidRPr="00000000" w14:paraId="00000284">
      <w:pPr>
        <w:spacing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285">
      <w:pPr>
        <w:ind w:left="709" w:hanging="720"/>
        <w:rPr>
          <w:rFonts w:ascii="Arial" w:cs="Arial" w:eastAsia="Arial" w:hAnsi="Arial"/>
          <w:color w:val="000000"/>
          <w:sz w:val="20"/>
          <w:szCs w:val="20"/>
          <w:highlight w:val="white"/>
        </w:rPr>
      </w:pPr>
      <w:r w:rsidDel="00000000" w:rsidR="00000000" w:rsidRPr="00000000">
        <w:rPr>
          <w:rFonts w:ascii="Arial" w:cs="Arial" w:eastAsia="Arial" w:hAnsi="Arial"/>
          <w:color w:val="000000"/>
          <w:sz w:val="20"/>
          <w:szCs w:val="20"/>
          <w:highlight w:val="white"/>
          <w:rtl w:val="0"/>
        </w:rPr>
        <w:t xml:space="preserve">Gerencie.com. (2021c, abril 16). </w:t>
      </w:r>
      <w:r w:rsidDel="00000000" w:rsidR="00000000" w:rsidRPr="00000000">
        <w:rPr>
          <w:rFonts w:ascii="Arial" w:cs="Arial" w:eastAsia="Arial" w:hAnsi="Arial"/>
          <w:i w:val="1"/>
          <w:color w:val="000000"/>
          <w:sz w:val="20"/>
          <w:szCs w:val="20"/>
          <w:highlight w:val="white"/>
          <w:rtl w:val="0"/>
        </w:rPr>
        <w:t xml:space="preserve">Salario integral</w:t>
      </w:r>
      <w:r w:rsidDel="00000000" w:rsidR="00000000" w:rsidRPr="00000000">
        <w:rPr>
          <w:rFonts w:ascii="Arial" w:cs="Arial" w:eastAsia="Arial" w:hAnsi="Arial"/>
          <w:color w:val="000000"/>
          <w:sz w:val="20"/>
          <w:szCs w:val="20"/>
          <w:highlight w:val="white"/>
          <w:rtl w:val="0"/>
        </w:rPr>
        <w:t xml:space="preserve">. </w:t>
      </w:r>
      <w:hyperlink r:id="rId35">
        <w:r w:rsidDel="00000000" w:rsidR="00000000" w:rsidRPr="00000000">
          <w:rPr>
            <w:rFonts w:ascii="Arial" w:cs="Arial" w:eastAsia="Arial" w:hAnsi="Arial"/>
            <w:color w:val="0000ff"/>
            <w:sz w:val="20"/>
            <w:szCs w:val="20"/>
            <w:highlight w:val="white"/>
            <w:u w:val="single"/>
            <w:rtl w:val="0"/>
          </w:rPr>
          <w:t xml:space="preserve">https://www.gerencie.com/salario-integral.html#:%7E:text=El%20salario%20integral%20es%20una,los%20conceptos%20en%20uno%20s%C3%B3lo</w:t>
        </w:r>
      </w:hyperlink>
      <w:r w:rsidDel="00000000" w:rsidR="00000000" w:rsidRPr="00000000">
        <w:rPr>
          <w:rFonts w:ascii="Arial" w:cs="Arial" w:eastAsia="Arial" w:hAnsi="Arial"/>
          <w:color w:val="000000"/>
          <w:sz w:val="20"/>
          <w:szCs w:val="20"/>
          <w:highlight w:val="white"/>
          <w:rtl w:val="0"/>
        </w:rPr>
        <w:t xml:space="preserve">.</w:t>
      </w:r>
    </w:p>
    <w:p w:rsidR="00000000" w:rsidDel="00000000" w:rsidP="00000000" w:rsidRDefault="00000000" w:rsidRPr="00000000" w14:paraId="00000286">
      <w:pPr>
        <w:ind w:left="709" w:hanging="720"/>
        <w:rPr>
          <w:rFonts w:ascii="Arial" w:cs="Arial" w:eastAsia="Arial" w:hAnsi="Arial"/>
          <w:color w:val="000000"/>
          <w:sz w:val="20"/>
          <w:szCs w:val="20"/>
          <w:highlight w:val="white"/>
        </w:rPr>
      </w:pPr>
      <w:r w:rsidDel="00000000" w:rsidR="00000000" w:rsidRPr="00000000">
        <w:rPr>
          <w:rtl w:val="0"/>
        </w:rPr>
      </w:r>
    </w:p>
    <w:p w:rsidR="00000000" w:rsidDel="00000000" w:rsidP="00000000" w:rsidRDefault="00000000" w:rsidRPr="00000000" w14:paraId="00000287">
      <w:pPr>
        <w:ind w:left="709" w:hanging="720"/>
        <w:rPr>
          <w:rFonts w:ascii="Arial" w:cs="Arial" w:eastAsia="Arial" w:hAnsi="Arial"/>
          <w:color w:val="000000"/>
          <w:sz w:val="20"/>
          <w:szCs w:val="20"/>
          <w:highlight w:val="white"/>
        </w:rPr>
      </w:pPr>
      <w:r w:rsidDel="00000000" w:rsidR="00000000" w:rsidRPr="00000000">
        <w:rPr>
          <w:rFonts w:ascii="Arial" w:cs="Arial" w:eastAsia="Arial" w:hAnsi="Arial"/>
          <w:color w:val="000000"/>
          <w:sz w:val="20"/>
          <w:szCs w:val="20"/>
          <w:highlight w:val="white"/>
          <w:rtl w:val="0"/>
        </w:rPr>
        <w:t xml:space="preserve">Ginnamarce. (2014, septiembre). </w:t>
      </w:r>
      <w:r w:rsidDel="00000000" w:rsidR="00000000" w:rsidRPr="00000000">
        <w:rPr>
          <w:rFonts w:ascii="Arial" w:cs="Arial" w:eastAsia="Arial" w:hAnsi="Arial"/>
          <w:i w:val="1"/>
          <w:color w:val="000000"/>
          <w:sz w:val="20"/>
          <w:szCs w:val="20"/>
          <w:highlight w:val="white"/>
          <w:rtl w:val="0"/>
        </w:rPr>
        <w:t xml:space="preserve">Derecho laboral colombiano</w:t>
      </w:r>
      <w:r w:rsidDel="00000000" w:rsidR="00000000" w:rsidRPr="00000000">
        <w:rPr>
          <w:rFonts w:ascii="Arial" w:cs="Arial" w:eastAsia="Arial" w:hAnsi="Arial"/>
          <w:color w:val="000000"/>
          <w:sz w:val="20"/>
          <w:szCs w:val="20"/>
          <w:highlight w:val="white"/>
          <w:rtl w:val="0"/>
        </w:rPr>
        <w:t xml:space="preserve">. ginnamaece.wordpress.com. </w:t>
      </w:r>
      <w:hyperlink r:id="rId36">
        <w:r w:rsidDel="00000000" w:rsidR="00000000" w:rsidRPr="00000000">
          <w:rPr>
            <w:rFonts w:ascii="Arial" w:cs="Arial" w:eastAsia="Arial" w:hAnsi="Arial"/>
            <w:color w:val="0000ff"/>
            <w:sz w:val="20"/>
            <w:szCs w:val="20"/>
            <w:highlight w:val="white"/>
            <w:u w:val="single"/>
            <w:rtl w:val="0"/>
          </w:rPr>
          <w:t xml:space="preserve">https://ginnamaece.wordpress.com/derecho-familiar/</w:t>
        </w:r>
      </w:hyperlink>
      <w:r w:rsidDel="00000000" w:rsidR="00000000" w:rsidRPr="00000000">
        <w:rPr>
          <w:rtl w:val="0"/>
        </w:rPr>
      </w:r>
    </w:p>
    <w:p w:rsidR="00000000" w:rsidDel="00000000" w:rsidP="00000000" w:rsidRDefault="00000000" w:rsidRPr="00000000" w14:paraId="00000288">
      <w:pPr>
        <w:ind w:left="709" w:hanging="720"/>
        <w:rPr>
          <w:rFonts w:ascii="Open Sans" w:cs="Open Sans" w:eastAsia="Open Sans" w:hAnsi="Open Sans"/>
          <w:color w:val="000000"/>
          <w:sz w:val="20"/>
          <w:szCs w:val="20"/>
          <w:highlight w:val="white"/>
        </w:rPr>
      </w:pPr>
      <w:r w:rsidDel="00000000" w:rsidR="00000000" w:rsidRPr="00000000">
        <w:rPr>
          <w:rtl w:val="0"/>
        </w:rPr>
      </w:r>
    </w:p>
    <w:p w:rsidR="00000000" w:rsidDel="00000000" w:rsidP="00000000" w:rsidRDefault="00000000" w:rsidRPr="00000000" w14:paraId="00000289">
      <w:pPr>
        <w:spacing w:line="276" w:lineRule="auto"/>
        <w:ind w:left="709" w:hanging="72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Hernandez, C. (2015, 9 noviembre). </w:t>
      </w:r>
      <w:r w:rsidDel="00000000" w:rsidR="00000000" w:rsidRPr="00000000">
        <w:rPr>
          <w:rFonts w:ascii="Arial" w:cs="Arial" w:eastAsia="Arial" w:hAnsi="Arial"/>
          <w:i w:val="1"/>
          <w:sz w:val="20"/>
          <w:szCs w:val="20"/>
          <w:rtl w:val="0"/>
        </w:rPr>
        <w:t xml:space="preserve">¿Cuáles son las justas causas que tiene el empleador para dar por terminado el contrato de trabajo?</w:t>
      </w:r>
      <w:r w:rsidDel="00000000" w:rsidR="00000000" w:rsidRPr="00000000">
        <w:rPr>
          <w:rFonts w:ascii="Arial" w:cs="Arial" w:eastAsia="Arial" w:hAnsi="Arial"/>
          <w:sz w:val="20"/>
          <w:szCs w:val="20"/>
          <w:rtl w:val="0"/>
        </w:rPr>
        <w:t xml:space="preserve"> Instituto Nacional de Contadores Públicos de Colombia. </w:t>
      </w:r>
      <w:hyperlink r:id="rId37">
        <w:r w:rsidDel="00000000" w:rsidR="00000000" w:rsidRPr="00000000">
          <w:rPr>
            <w:rFonts w:ascii="Arial" w:cs="Arial" w:eastAsia="Arial" w:hAnsi="Arial"/>
            <w:color w:val="0000ff"/>
            <w:sz w:val="20"/>
            <w:szCs w:val="20"/>
            <w:u w:val="single"/>
            <w:rtl w:val="0"/>
          </w:rPr>
          <w:t xml:space="preserve">https://incp.org.co/cuales-son-las-justas-causas-que-tiene-el-empleador-para-dar-por-terminado-el-contrato-de-trabajo/</w:t>
        </w:r>
      </w:hyperlink>
      <w:r w:rsidDel="00000000" w:rsidR="00000000" w:rsidRPr="00000000">
        <w:rPr>
          <w:rtl w:val="0"/>
        </w:rPr>
      </w:r>
    </w:p>
    <w:p w:rsidR="00000000" w:rsidDel="00000000" w:rsidP="00000000" w:rsidRDefault="00000000" w:rsidRPr="00000000" w14:paraId="0000028A">
      <w:pPr>
        <w:spacing w:line="276" w:lineRule="auto"/>
        <w:ind w:left="709" w:hanging="72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28B">
      <w:pPr>
        <w:spacing w:line="276" w:lineRule="auto"/>
        <w:ind w:left="709" w:hanging="72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Instituto Nacional de Contadores Públicos de Colombia. (s. f.). </w:t>
      </w:r>
      <w:r w:rsidDel="00000000" w:rsidR="00000000" w:rsidRPr="00000000">
        <w:rPr>
          <w:rFonts w:ascii="Arial" w:cs="Arial" w:eastAsia="Arial" w:hAnsi="Arial"/>
          <w:i w:val="1"/>
          <w:sz w:val="20"/>
          <w:szCs w:val="20"/>
          <w:rtl w:val="0"/>
        </w:rPr>
        <w:t xml:space="preserve">Código Sustantivo del Trabajo</w:t>
      </w:r>
      <w:r w:rsidDel="00000000" w:rsidR="00000000" w:rsidRPr="00000000">
        <w:rPr>
          <w:rFonts w:ascii="Arial" w:cs="Arial" w:eastAsia="Arial" w:hAnsi="Arial"/>
          <w:sz w:val="20"/>
          <w:szCs w:val="20"/>
          <w:rtl w:val="0"/>
        </w:rPr>
        <w:t xml:space="preserve">. </w:t>
      </w:r>
      <w:hyperlink r:id="rId38">
        <w:r w:rsidDel="00000000" w:rsidR="00000000" w:rsidRPr="00000000">
          <w:rPr>
            <w:rFonts w:ascii="Arial" w:cs="Arial" w:eastAsia="Arial" w:hAnsi="Arial"/>
            <w:color w:val="0000ff"/>
            <w:sz w:val="20"/>
            <w:szCs w:val="20"/>
            <w:u w:val="single"/>
            <w:rtl w:val="0"/>
          </w:rPr>
          <w:t xml:space="preserve">https://incp.org.co/Site/productosyservicios/legislativa/cst.htm</w:t>
        </w:r>
      </w:hyperlink>
      <w:r w:rsidDel="00000000" w:rsidR="00000000" w:rsidRPr="00000000">
        <w:rPr>
          <w:rtl w:val="0"/>
        </w:rPr>
      </w:r>
    </w:p>
    <w:p w:rsidR="00000000" w:rsidDel="00000000" w:rsidP="00000000" w:rsidRDefault="00000000" w:rsidRPr="00000000" w14:paraId="0000028C">
      <w:pPr>
        <w:spacing w:line="276" w:lineRule="auto"/>
        <w:ind w:left="709" w:hanging="72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28D">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Ministerio de la Protección Social. (2008, 22 agosto)</w:t>
      </w:r>
      <w:r w:rsidDel="00000000" w:rsidR="00000000" w:rsidRPr="00000000">
        <w:rPr>
          <w:rFonts w:ascii="Arial" w:cs="Arial" w:eastAsia="Arial" w:hAnsi="Arial"/>
          <w:i w:val="1"/>
          <w:sz w:val="20"/>
          <w:szCs w:val="20"/>
          <w:rtl w:val="0"/>
        </w:rPr>
        <w:t xml:space="preserve"> Terminación unilateral del contrato de trabajo sin justa </w:t>
        <w:tab/>
        <w:t xml:space="preserve">causa</w:t>
      </w:r>
      <w:r w:rsidDel="00000000" w:rsidR="00000000" w:rsidRPr="00000000">
        <w:rPr>
          <w:rFonts w:ascii="Arial" w:cs="Arial" w:eastAsia="Arial" w:hAnsi="Arial"/>
          <w:sz w:val="20"/>
          <w:szCs w:val="20"/>
          <w:rtl w:val="0"/>
        </w:rPr>
        <w:t xml:space="preserve">. cijuf.org.co.</w:t>
      </w:r>
      <w:r w:rsidDel="00000000" w:rsidR="00000000" w:rsidRPr="00000000">
        <w:rPr>
          <w:rtl w:val="0"/>
        </w:rPr>
        <w:t xml:space="preserve"> </w:t>
      </w:r>
      <w:hyperlink r:id="rId39">
        <w:r w:rsidDel="00000000" w:rsidR="00000000" w:rsidRPr="00000000">
          <w:rPr>
            <w:rFonts w:ascii="Arial" w:cs="Arial" w:eastAsia="Arial" w:hAnsi="Arial"/>
            <w:color w:val="0000ff"/>
            <w:sz w:val="20"/>
            <w:szCs w:val="20"/>
            <w:u w:val="single"/>
            <w:rtl w:val="0"/>
          </w:rPr>
          <w:t xml:space="preserve">https://cijuf.org.co/conceptosminproteccion/agosto/c246299.html</w:t>
        </w:r>
      </w:hyperlink>
      <w:r w:rsidDel="00000000" w:rsidR="00000000" w:rsidRPr="00000000">
        <w:rPr>
          <w:rtl w:val="0"/>
        </w:rPr>
      </w:r>
    </w:p>
    <w:p w:rsidR="00000000" w:rsidDel="00000000" w:rsidP="00000000" w:rsidRDefault="00000000" w:rsidRPr="00000000" w14:paraId="0000028E">
      <w:pPr>
        <w:spacing w:line="276" w:lineRule="auto"/>
        <w:ind w:left="709" w:hanging="72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28F">
      <w:pPr>
        <w:spacing w:line="276" w:lineRule="auto"/>
        <w:ind w:left="709" w:hanging="720"/>
        <w:jc w:val="both"/>
        <w:rPr>
          <w:rFonts w:ascii="Arial" w:cs="Arial" w:eastAsia="Arial" w:hAnsi="Arial"/>
          <w:i w:val="1"/>
          <w:sz w:val="20"/>
          <w:szCs w:val="20"/>
        </w:rPr>
      </w:pPr>
      <w:r w:rsidDel="00000000" w:rsidR="00000000" w:rsidRPr="00000000">
        <w:rPr>
          <w:rFonts w:ascii="Arial" w:cs="Arial" w:eastAsia="Arial" w:hAnsi="Arial"/>
          <w:sz w:val="20"/>
          <w:szCs w:val="20"/>
          <w:rtl w:val="0"/>
        </w:rPr>
        <w:t xml:space="preserve">Ministerio del Trabajo. Republica de Colombia. (2013). </w:t>
      </w:r>
      <w:r w:rsidDel="00000000" w:rsidR="00000000" w:rsidRPr="00000000">
        <w:rPr>
          <w:rFonts w:ascii="Arial" w:cs="Arial" w:eastAsia="Arial" w:hAnsi="Arial"/>
          <w:i w:val="1"/>
          <w:sz w:val="20"/>
          <w:szCs w:val="20"/>
          <w:rtl w:val="0"/>
        </w:rPr>
        <w:t xml:space="preserve">Formas y libertad de estipulación. </w:t>
      </w:r>
      <w:hyperlink r:id="rId40">
        <w:r w:rsidDel="00000000" w:rsidR="00000000" w:rsidRPr="00000000">
          <w:rPr>
            <w:rFonts w:ascii="Arial" w:cs="Arial" w:eastAsia="Arial" w:hAnsi="Arial"/>
            <w:color w:val="0000ff"/>
            <w:sz w:val="20"/>
            <w:szCs w:val="20"/>
            <w:u w:val="single"/>
            <w:rtl w:val="0"/>
          </w:rPr>
          <w:t xml:space="preserve">www.comunidadcontable.com</w:t>
        </w:r>
      </w:hyperlink>
      <w:r w:rsidDel="00000000" w:rsidR="00000000" w:rsidRPr="00000000">
        <w:rPr>
          <w:rFonts w:ascii="Arial" w:cs="Arial" w:eastAsia="Arial" w:hAnsi="Arial"/>
          <w:sz w:val="20"/>
          <w:szCs w:val="20"/>
          <w:rtl w:val="0"/>
        </w:rPr>
        <w:t xml:space="preserve"> </w:t>
      </w:r>
      <w:hyperlink r:id="rId41">
        <w:r w:rsidDel="00000000" w:rsidR="00000000" w:rsidRPr="00000000">
          <w:rPr>
            <w:rFonts w:ascii="Arial" w:cs="Arial" w:eastAsia="Arial" w:hAnsi="Arial"/>
            <w:color w:val="0000ff"/>
            <w:sz w:val="20"/>
            <w:szCs w:val="20"/>
            <w:u w:val="single"/>
            <w:rtl w:val="0"/>
          </w:rPr>
          <w:t xml:space="preserve">http://www.comunidadcontable.com/BancoMedios/Documentos%20PDF/cpto-2556-%2013.pdf</w:t>
        </w:r>
      </w:hyperlink>
      <w:r w:rsidDel="00000000" w:rsidR="00000000" w:rsidRPr="00000000">
        <w:rPr>
          <w:rtl w:val="0"/>
        </w:rPr>
      </w:r>
    </w:p>
    <w:p w:rsidR="00000000" w:rsidDel="00000000" w:rsidP="00000000" w:rsidRDefault="00000000" w:rsidRPr="00000000" w14:paraId="00000290">
      <w:pPr>
        <w:spacing w:line="276" w:lineRule="auto"/>
        <w:ind w:left="709" w:hanging="72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291">
      <w:pPr>
        <w:spacing w:line="276" w:lineRule="auto"/>
        <w:ind w:left="709" w:hanging="72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Moncayo, C. (2015, 21 septiembre). </w:t>
      </w:r>
      <w:r w:rsidDel="00000000" w:rsidR="00000000" w:rsidRPr="00000000">
        <w:rPr>
          <w:rFonts w:ascii="Arial" w:cs="Arial" w:eastAsia="Arial" w:hAnsi="Arial"/>
          <w:i w:val="1"/>
          <w:sz w:val="20"/>
          <w:szCs w:val="20"/>
          <w:rtl w:val="0"/>
        </w:rPr>
        <w:t xml:space="preserve">¿Cuáles son las justas causas que tiene el trabajador para dar por terminado el contrato de trabajo?</w:t>
      </w:r>
      <w:r w:rsidDel="00000000" w:rsidR="00000000" w:rsidRPr="00000000">
        <w:rPr>
          <w:rFonts w:ascii="Arial" w:cs="Arial" w:eastAsia="Arial" w:hAnsi="Arial"/>
          <w:sz w:val="20"/>
          <w:szCs w:val="20"/>
          <w:rtl w:val="0"/>
        </w:rPr>
        <w:t xml:space="preserve"> Instituto Nacional de Contadores Públicos de Colombia. </w:t>
      </w:r>
      <w:hyperlink r:id="rId42">
        <w:r w:rsidDel="00000000" w:rsidR="00000000" w:rsidRPr="00000000">
          <w:rPr>
            <w:rFonts w:ascii="Arial" w:cs="Arial" w:eastAsia="Arial" w:hAnsi="Arial"/>
            <w:color w:val="0000ff"/>
            <w:sz w:val="20"/>
            <w:szCs w:val="20"/>
            <w:u w:val="single"/>
            <w:rtl w:val="0"/>
          </w:rPr>
          <w:t xml:space="preserve">https://incp.org.co/cuales-son-las-justas-causas-que-tiene-el-trabajador-para-dar-por-terminado-el-contrato-de-trabajo/</w:t>
        </w:r>
      </w:hyperlink>
      <w:r w:rsidDel="00000000" w:rsidR="00000000" w:rsidRPr="00000000">
        <w:rPr>
          <w:rtl w:val="0"/>
        </w:rPr>
      </w:r>
    </w:p>
    <w:p w:rsidR="00000000" w:rsidDel="00000000" w:rsidP="00000000" w:rsidRDefault="00000000" w:rsidRPr="00000000" w14:paraId="00000292">
      <w:pPr>
        <w:spacing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293">
      <w:pPr>
        <w:spacing w:line="276" w:lineRule="auto"/>
        <w:ind w:left="709" w:hanging="72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Moncayo, C. (2017, 11 diciembre). </w:t>
      </w:r>
      <w:r w:rsidDel="00000000" w:rsidR="00000000" w:rsidRPr="00000000">
        <w:rPr>
          <w:rFonts w:ascii="Arial" w:cs="Arial" w:eastAsia="Arial" w:hAnsi="Arial"/>
          <w:i w:val="1"/>
          <w:sz w:val="20"/>
          <w:szCs w:val="20"/>
          <w:rtl w:val="0"/>
        </w:rPr>
        <w:t xml:space="preserve">Políticas Contables</w:t>
      </w:r>
      <w:r w:rsidDel="00000000" w:rsidR="00000000" w:rsidRPr="00000000">
        <w:rPr>
          <w:rFonts w:ascii="Arial" w:cs="Arial" w:eastAsia="Arial" w:hAnsi="Arial"/>
          <w:sz w:val="20"/>
          <w:szCs w:val="20"/>
          <w:rtl w:val="0"/>
        </w:rPr>
        <w:t xml:space="preserve">. Instituto Nacional de Contadores Públicos de Colombia. </w:t>
      </w:r>
      <w:hyperlink r:id="rId43">
        <w:r w:rsidDel="00000000" w:rsidR="00000000" w:rsidRPr="00000000">
          <w:rPr>
            <w:rFonts w:ascii="Arial" w:cs="Arial" w:eastAsia="Arial" w:hAnsi="Arial"/>
            <w:color w:val="0000ff"/>
            <w:sz w:val="20"/>
            <w:szCs w:val="20"/>
            <w:u w:val="single"/>
            <w:rtl w:val="0"/>
          </w:rPr>
          <w:t xml:space="preserve">https://incp.org.co/politicas-contables-2/</w:t>
        </w:r>
      </w:hyperlink>
      <w:r w:rsidDel="00000000" w:rsidR="00000000" w:rsidRPr="00000000">
        <w:rPr>
          <w:rtl w:val="0"/>
        </w:rPr>
      </w:r>
    </w:p>
    <w:p w:rsidR="00000000" w:rsidDel="00000000" w:rsidP="00000000" w:rsidRDefault="00000000" w:rsidRPr="00000000" w14:paraId="00000294">
      <w:pPr>
        <w:spacing w:line="276" w:lineRule="auto"/>
        <w:ind w:left="709" w:hanging="72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295">
      <w:pPr>
        <w:spacing w:line="276" w:lineRule="auto"/>
        <w:ind w:left="709" w:hanging="72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Moreno, S. (2013, 24 mayo). </w:t>
      </w:r>
      <w:r w:rsidDel="00000000" w:rsidR="00000000" w:rsidRPr="00000000">
        <w:rPr>
          <w:rFonts w:ascii="Arial" w:cs="Arial" w:eastAsia="Arial" w:hAnsi="Arial"/>
          <w:i w:val="1"/>
          <w:sz w:val="20"/>
          <w:szCs w:val="20"/>
          <w:rtl w:val="0"/>
        </w:rPr>
        <w:t xml:space="preserve">El derecho laboral colombiano</w:t>
      </w:r>
      <w:r w:rsidDel="00000000" w:rsidR="00000000" w:rsidRPr="00000000">
        <w:rPr>
          <w:rFonts w:ascii="Arial" w:cs="Arial" w:eastAsia="Arial" w:hAnsi="Arial"/>
          <w:sz w:val="20"/>
          <w:szCs w:val="20"/>
          <w:rtl w:val="0"/>
        </w:rPr>
        <w:t xml:space="preserve">. derecho-laboral8.webnode.com.co. </w:t>
      </w:r>
      <w:hyperlink r:id="rId44">
        <w:r w:rsidDel="00000000" w:rsidR="00000000" w:rsidRPr="00000000">
          <w:rPr>
            <w:rFonts w:ascii="Arial" w:cs="Arial" w:eastAsia="Arial" w:hAnsi="Arial"/>
            <w:color w:val="0000ff"/>
            <w:sz w:val="20"/>
            <w:szCs w:val="20"/>
            <w:u w:val="single"/>
            <w:rtl w:val="0"/>
          </w:rPr>
          <w:t xml:space="preserve">https://derecho-laboral8.webnode.com.co/news/el-derecho-laboral-colombiano/</w:t>
        </w:r>
      </w:hyperlink>
      <w:r w:rsidDel="00000000" w:rsidR="00000000" w:rsidRPr="00000000">
        <w:rPr>
          <w:rtl w:val="0"/>
        </w:rPr>
      </w:r>
    </w:p>
    <w:p w:rsidR="00000000" w:rsidDel="00000000" w:rsidP="00000000" w:rsidRDefault="00000000" w:rsidRPr="00000000" w14:paraId="00000296">
      <w:pPr>
        <w:ind w:left="709" w:hanging="720"/>
        <w:rPr>
          <w:rFonts w:ascii="Open Sans" w:cs="Open Sans" w:eastAsia="Open Sans" w:hAnsi="Open Sans"/>
          <w:color w:val="000000"/>
          <w:sz w:val="20"/>
          <w:szCs w:val="20"/>
          <w:highlight w:val="white"/>
        </w:rPr>
      </w:pPr>
      <w:r w:rsidDel="00000000" w:rsidR="00000000" w:rsidRPr="00000000">
        <w:rPr>
          <w:rtl w:val="0"/>
        </w:rPr>
      </w:r>
    </w:p>
    <w:p w:rsidR="00000000" w:rsidDel="00000000" w:rsidP="00000000" w:rsidRDefault="00000000" w:rsidRPr="00000000" w14:paraId="00000297">
      <w:pPr>
        <w:spacing w:line="276" w:lineRule="auto"/>
        <w:ind w:left="709" w:hanging="72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Secretaría del Senado (2020, 6 noviembre). </w:t>
      </w:r>
      <w:r w:rsidDel="00000000" w:rsidR="00000000" w:rsidRPr="00000000">
        <w:rPr>
          <w:rFonts w:ascii="Arial" w:cs="Arial" w:eastAsia="Arial" w:hAnsi="Arial"/>
          <w:i w:val="1"/>
          <w:sz w:val="20"/>
          <w:szCs w:val="20"/>
          <w:rtl w:val="0"/>
        </w:rPr>
        <w:t xml:space="preserve">Código Sustantivo del Trabajo.</w:t>
      </w:r>
      <w:r w:rsidDel="00000000" w:rsidR="00000000" w:rsidRPr="00000000">
        <w:rPr>
          <w:rtl w:val="0"/>
        </w:rPr>
      </w:r>
    </w:p>
    <w:p w:rsidR="00000000" w:rsidDel="00000000" w:rsidP="00000000" w:rsidRDefault="00000000" w:rsidRPr="00000000" w14:paraId="00000298">
      <w:pPr>
        <w:spacing w:line="276" w:lineRule="auto"/>
        <w:ind w:left="709" w:firstLine="0"/>
        <w:jc w:val="both"/>
        <w:rPr>
          <w:rFonts w:ascii="Arial" w:cs="Arial" w:eastAsia="Arial" w:hAnsi="Arial"/>
          <w:i w:val="1"/>
          <w:color w:val="0000ff"/>
          <w:sz w:val="20"/>
          <w:szCs w:val="20"/>
          <w:u w:val="single"/>
        </w:rPr>
      </w:pPr>
      <w:hyperlink r:id="rId45">
        <w:r w:rsidDel="00000000" w:rsidR="00000000" w:rsidRPr="00000000">
          <w:rPr>
            <w:rFonts w:ascii="Arial" w:cs="Arial" w:eastAsia="Arial" w:hAnsi="Arial"/>
            <w:color w:val="0000ff"/>
            <w:sz w:val="20"/>
            <w:szCs w:val="20"/>
            <w:u w:val="single"/>
            <w:rtl w:val="0"/>
          </w:rPr>
          <w:t xml:space="preserve">http://www.secretariasenado.gov.co/senado/basedoc/codigo_sustantivo_trabajo.html</w:t>
        </w:r>
      </w:hyperlink>
      <w:r w:rsidDel="00000000" w:rsidR="00000000" w:rsidRPr="00000000">
        <w:rPr>
          <w:rtl w:val="0"/>
        </w:rPr>
      </w:r>
    </w:p>
    <w:p w:rsidR="00000000" w:rsidDel="00000000" w:rsidP="00000000" w:rsidRDefault="00000000" w:rsidRPr="00000000" w14:paraId="00000299">
      <w:pPr>
        <w:rPr>
          <w:rFonts w:ascii="Arial" w:cs="Arial" w:eastAsia="Arial" w:hAnsi="Arial"/>
        </w:rPr>
      </w:pPr>
      <w:r w:rsidDel="00000000" w:rsidR="00000000" w:rsidRPr="00000000">
        <w:rPr>
          <w:rtl w:val="0"/>
        </w:rPr>
      </w:r>
    </w:p>
    <w:p w:rsidR="00000000" w:rsidDel="00000000" w:rsidP="00000000" w:rsidRDefault="00000000" w:rsidRPr="00000000" w14:paraId="0000029A">
      <w:pPr>
        <w:spacing w:line="276" w:lineRule="auto"/>
        <w:ind w:left="709" w:hanging="72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Varón, L. (2014, 24 abril). </w:t>
      </w:r>
      <w:r w:rsidDel="00000000" w:rsidR="00000000" w:rsidRPr="00000000">
        <w:rPr>
          <w:rFonts w:ascii="Arial" w:cs="Arial" w:eastAsia="Arial" w:hAnsi="Arial"/>
          <w:i w:val="1"/>
          <w:sz w:val="20"/>
          <w:szCs w:val="20"/>
          <w:rtl w:val="0"/>
        </w:rPr>
        <w:t xml:space="preserve">Qué debe contener una política contable</w:t>
      </w:r>
      <w:r w:rsidDel="00000000" w:rsidR="00000000" w:rsidRPr="00000000">
        <w:rPr>
          <w:rFonts w:ascii="Arial" w:cs="Arial" w:eastAsia="Arial" w:hAnsi="Arial"/>
          <w:sz w:val="20"/>
          <w:szCs w:val="20"/>
          <w:rtl w:val="0"/>
        </w:rPr>
        <w:t xml:space="preserve">. Gerencie.com. </w:t>
      </w:r>
      <w:hyperlink r:id="rId46">
        <w:r w:rsidDel="00000000" w:rsidR="00000000" w:rsidRPr="00000000">
          <w:rPr>
            <w:rFonts w:ascii="Arial" w:cs="Arial" w:eastAsia="Arial" w:hAnsi="Arial"/>
            <w:color w:val="0000ff"/>
            <w:sz w:val="20"/>
            <w:szCs w:val="20"/>
            <w:u w:val="single"/>
            <w:rtl w:val="0"/>
          </w:rPr>
          <w:t xml:space="preserve">https://www.gerencie.com/que-debe-contener-una-politica-contable.html</w:t>
        </w:r>
      </w:hyperlink>
      <w:r w:rsidDel="00000000" w:rsidR="00000000" w:rsidRPr="00000000">
        <w:rPr>
          <w:rtl w:val="0"/>
        </w:rPr>
      </w:r>
    </w:p>
    <w:p w:rsidR="00000000" w:rsidDel="00000000" w:rsidP="00000000" w:rsidRDefault="00000000" w:rsidRPr="00000000" w14:paraId="0000029B">
      <w:pPr>
        <w:spacing w:line="276" w:lineRule="auto"/>
        <w:ind w:left="709" w:hanging="72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29C">
      <w:pPr>
        <w:numPr>
          <w:ilvl w:val="0"/>
          <w:numId w:val="1"/>
        </w:numPr>
        <w:pBdr>
          <w:top w:space="0" w:sz="0" w:val="nil"/>
          <w:left w:space="0" w:sz="0" w:val="nil"/>
          <w:bottom w:space="0" w:sz="0" w:val="nil"/>
          <w:right w:space="0" w:sz="0" w:val="nil"/>
          <w:between w:space="0" w:sz="0" w:val="nil"/>
        </w:pBdr>
        <w:spacing w:before="240" w:line="276" w:lineRule="auto"/>
        <w:ind w:left="284" w:hanging="284"/>
        <w:jc w:val="both"/>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Control del documento</w:t>
      </w:r>
    </w:p>
    <w:p w:rsidR="00000000" w:rsidDel="00000000" w:rsidP="00000000" w:rsidRDefault="00000000" w:rsidRPr="00000000" w14:paraId="0000029D">
      <w:pPr>
        <w:spacing w:line="276" w:lineRule="auto"/>
        <w:jc w:val="both"/>
        <w:rPr>
          <w:rFonts w:ascii="Arial" w:cs="Arial" w:eastAsia="Arial" w:hAnsi="Arial"/>
          <w:b w:val="1"/>
          <w:sz w:val="20"/>
          <w:szCs w:val="20"/>
        </w:rPr>
      </w:pPr>
      <w:r w:rsidDel="00000000" w:rsidR="00000000" w:rsidRPr="00000000">
        <w:rPr>
          <w:rtl w:val="0"/>
        </w:rPr>
      </w:r>
    </w:p>
    <w:tbl>
      <w:tblPr>
        <w:tblStyle w:val="Table12"/>
        <w:tblW w:w="1034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72"/>
        <w:gridCol w:w="1847"/>
        <w:gridCol w:w="2268"/>
        <w:gridCol w:w="3118"/>
        <w:gridCol w:w="1843"/>
        <w:tblGridChange w:id="0">
          <w:tblGrid>
            <w:gridCol w:w="1272"/>
            <w:gridCol w:w="1847"/>
            <w:gridCol w:w="2268"/>
            <w:gridCol w:w="3118"/>
            <w:gridCol w:w="1843"/>
          </w:tblGrid>
        </w:tblGridChange>
      </w:tblGrid>
      <w:tr>
        <w:tc>
          <w:tcPr>
            <w:tcBorders>
              <w:top w:color="000000" w:space="0" w:sz="0" w:val="nil"/>
              <w:left w:color="000000" w:space="0" w:sz="0" w:val="nil"/>
            </w:tcBorders>
          </w:tcPr>
          <w:p w:rsidR="00000000" w:rsidDel="00000000" w:rsidP="00000000" w:rsidRDefault="00000000" w:rsidRPr="00000000" w14:paraId="0000029E">
            <w:pPr>
              <w:spacing w:before="240" w:line="276" w:lineRule="auto"/>
              <w:jc w:val="both"/>
              <w:rPr>
                <w:rFonts w:ascii="Arial" w:cs="Arial" w:eastAsia="Arial" w:hAnsi="Arial"/>
                <w:b w:val="1"/>
                <w:sz w:val="20"/>
                <w:szCs w:val="20"/>
              </w:rPr>
            </w:pPr>
            <w:r w:rsidDel="00000000" w:rsidR="00000000" w:rsidRPr="00000000">
              <w:rPr>
                <w:rtl w:val="0"/>
              </w:rPr>
            </w:r>
          </w:p>
        </w:tc>
        <w:tc>
          <w:tcPr>
            <w:vAlign w:val="center"/>
          </w:tcPr>
          <w:p w:rsidR="00000000" w:rsidDel="00000000" w:rsidP="00000000" w:rsidRDefault="00000000" w:rsidRPr="00000000" w14:paraId="0000029F">
            <w:pPr>
              <w:spacing w:before="240"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Nombre</w:t>
            </w:r>
          </w:p>
        </w:tc>
        <w:tc>
          <w:tcPr>
            <w:vAlign w:val="center"/>
          </w:tcPr>
          <w:p w:rsidR="00000000" w:rsidDel="00000000" w:rsidP="00000000" w:rsidRDefault="00000000" w:rsidRPr="00000000" w14:paraId="000002A0">
            <w:pPr>
              <w:spacing w:before="240"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Cargo</w:t>
            </w:r>
          </w:p>
        </w:tc>
        <w:tc>
          <w:tcPr>
            <w:vAlign w:val="center"/>
          </w:tcPr>
          <w:p w:rsidR="00000000" w:rsidDel="00000000" w:rsidP="00000000" w:rsidRDefault="00000000" w:rsidRPr="00000000" w14:paraId="000002A1">
            <w:pPr>
              <w:spacing w:before="240"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Dependencia</w:t>
            </w:r>
          </w:p>
        </w:tc>
        <w:tc>
          <w:tcPr>
            <w:vAlign w:val="center"/>
          </w:tcPr>
          <w:p w:rsidR="00000000" w:rsidDel="00000000" w:rsidP="00000000" w:rsidRDefault="00000000" w:rsidRPr="00000000" w14:paraId="000002A2">
            <w:pPr>
              <w:spacing w:before="240"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Fecha</w:t>
            </w:r>
          </w:p>
        </w:tc>
      </w:tr>
      <w:tr>
        <w:trPr>
          <w:trHeight w:val="421" w:hRule="atLeast"/>
        </w:trPr>
        <w:tc>
          <w:tcPr>
            <w:vMerge w:val="restart"/>
          </w:tcPr>
          <w:p w:rsidR="00000000" w:rsidDel="00000000" w:rsidP="00000000" w:rsidRDefault="00000000" w:rsidRPr="00000000" w14:paraId="000002A3">
            <w:pPr>
              <w:spacing w:line="276"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Autor (es)</w:t>
            </w:r>
          </w:p>
        </w:tc>
        <w:tc>
          <w:tcPr/>
          <w:p w:rsidR="00000000" w:rsidDel="00000000" w:rsidP="00000000" w:rsidRDefault="00000000" w:rsidRPr="00000000" w14:paraId="000002A4">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Ricardo Larrota</w:t>
            </w:r>
          </w:p>
        </w:tc>
        <w:tc>
          <w:tcPr/>
          <w:p w:rsidR="00000000" w:rsidDel="00000000" w:rsidP="00000000" w:rsidRDefault="00000000" w:rsidRPr="00000000" w14:paraId="000002A5">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Instructor</w:t>
            </w:r>
          </w:p>
        </w:tc>
        <w:tc>
          <w:tcPr/>
          <w:p w:rsidR="00000000" w:rsidDel="00000000" w:rsidP="00000000" w:rsidRDefault="00000000" w:rsidRPr="00000000" w14:paraId="000002A6">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Centro de Servicios Financieros Regional Distrito Capital</w:t>
            </w:r>
          </w:p>
        </w:tc>
        <w:tc>
          <w:tcPr/>
          <w:p w:rsidR="00000000" w:rsidDel="00000000" w:rsidP="00000000" w:rsidRDefault="00000000" w:rsidRPr="00000000" w14:paraId="000002A7">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Septiembre 2020</w:t>
            </w:r>
          </w:p>
        </w:tc>
      </w:tr>
      <w:tr>
        <w:trPr>
          <w:trHeight w:val="340" w:hRule="atLeast"/>
        </w:trPr>
        <w:tc>
          <w:tcPr>
            <w:vMerge w:val="continue"/>
          </w:tcPr>
          <w:p w:rsidR="00000000" w:rsidDel="00000000" w:rsidP="00000000" w:rsidRDefault="00000000" w:rsidRPr="00000000" w14:paraId="000002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2A9">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Maryuri Agudelo Franco</w:t>
            </w:r>
          </w:p>
        </w:tc>
        <w:tc>
          <w:tcPr/>
          <w:p w:rsidR="00000000" w:rsidDel="00000000" w:rsidP="00000000" w:rsidRDefault="00000000" w:rsidRPr="00000000" w14:paraId="000002AA">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Diseñadora Instruccional</w:t>
            </w:r>
          </w:p>
        </w:tc>
        <w:tc>
          <w:tcPr/>
          <w:p w:rsidR="00000000" w:rsidDel="00000000" w:rsidP="00000000" w:rsidRDefault="00000000" w:rsidRPr="00000000" w14:paraId="000002AB">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Centro de Diseño y Metrología Regional Distrito Capital</w:t>
            </w:r>
          </w:p>
        </w:tc>
        <w:tc>
          <w:tcPr/>
          <w:p w:rsidR="00000000" w:rsidDel="00000000" w:rsidP="00000000" w:rsidRDefault="00000000" w:rsidRPr="00000000" w14:paraId="000002AC">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Noviembre 2020</w:t>
            </w:r>
          </w:p>
        </w:tc>
      </w:tr>
      <w:tr>
        <w:trPr>
          <w:trHeight w:val="340" w:hRule="atLeast"/>
        </w:trPr>
        <w:tc>
          <w:tcPr>
            <w:vMerge w:val="continue"/>
          </w:tcPr>
          <w:p w:rsidR="00000000" w:rsidDel="00000000" w:rsidP="00000000" w:rsidRDefault="00000000" w:rsidRPr="00000000" w14:paraId="000002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2AE">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Vilma Lucía Perilla Méndez </w:t>
              <w:tab/>
            </w:r>
          </w:p>
        </w:tc>
        <w:tc>
          <w:tcPr/>
          <w:p w:rsidR="00000000" w:rsidDel="00000000" w:rsidP="00000000" w:rsidRDefault="00000000" w:rsidRPr="00000000" w14:paraId="000002AF">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Revisora Metodológica y Pedagógica</w:t>
            </w:r>
          </w:p>
        </w:tc>
        <w:tc>
          <w:tcPr/>
          <w:p w:rsidR="00000000" w:rsidDel="00000000" w:rsidP="00000000" w:rsidRDefault="00000000" w:rsidRPr="00000000" w14:paraId="000002B0">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Centro de Gestión Industrial Regional Distrito Capital</w:t>
            </w:r>
          </w:p>
        </w:tc>
        <w:tc>
          <w:tcPr/>
          <w:p w:rsidR="00000000" w:rsidDel="00000000" w:rsidP="00000000" w:rsidRDefault="00000000" w:rsidRPr="00000000" w14:paraId="000002B1">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Mayo 2020</w:t>
            </w:r>
          </w:p>
        </w:tc>
      </w:tr>
      <w:tr>
        <w:trPr>
          <w:trHeight w:val="340" w:hRule="atLeast"/>
        </w:trPr>
        <w:tc>
          <w:tcPr>
            <w:vMerge w:val="continue"/>
          </w:tcPr>
          <w:p w:rsidR="00000000" w:rsidDel="00000000" w:rsidP="00000000" w:rsidRDefault="00000000" w:rsidRPr="00000000" w14:paraId="000002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2B3">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Uriel Darío González Montoya</w:t>
            </w:r>
          </w:p>
        </w:tc>
        <w:tc>
          <w:tcPr/>
          <w:p w:rsidR="00000000" w:rsidDel="00000000" w:rsidP="00000000" w:rsidRDefault="00000000" w:rsidRPr="00000000" w14:paraId="000002B4">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Acompañamiento pedagógico</w:t>
            </w:r>
          </w:p>
        </w:tc>
        <w:tc>
          <w:tcPr/>
          <w:p w:rsidR="00000000" w:rsidDel="00000000" w:rsidP="00000000" w:rsidRDefault="00000000" w:rsidRPr="00000000" w14:paraId="000002B5">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Regional Tolima – Centro Agropecuario La Granja</w:t>
            </w:r>
          </w:p>
        </w:tc>
        <w:tc>
          <w:tcPr/>
          <w:p w:rsidR="00000000" w:rsidDel="00000000" w:rsidP="00000000" w:rsidRDefault="00000000" w:rsidRPr="00000000" w14:paraId="000002B6">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Mayo 2021</w:t>
            </w:r>
          </w:p>
        </w:tc>
      </w:tr>
    </w:tbl>
    <w:p w:rsidR="00000000" w:rsidDel="00000000" w:rsidP="00000000" w:rsidRDefault="00000000" w:rsidRPr="00000000" w14:paraId="000002B7">
      <w:pPr>
        <w:numPr>
          <w:ilvl w:val="0"/>
          <w:numId w:val="1"/>
        </w:numPr>
        <w:pBdr>
          <w:top w:space="0" w:sz="0" w:val="nil"/>
          <w:left w:space="0" w:sz="0" w:val="nil"/>
          <w:bottom w:space="0" w:sz="0" w:val="nil"/>
          <w:right w:space="0" w:sz="0" w:val="nil"/>
          <w:between w:space="0" w:sz="0" w:val="nil"/>
        </w:pBdr>
        <w:spacing w:before="240" w:line="276" w:lineRule="auto"/>
        <w:ind w:left="284" w:hanging="284"/>
        <w:jc w:val="both"/>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Control de cambios </w:t>
      </w:r>
    </w:p>
    <w:p w:rsidR="00000000" w:rsidDel="00000000" w:rsidP="00000000" w:rsidRDefault="00000000" w:rsidRPr="00000000" w14:paraId="000002B8">
      <w:pPr>
        <w:spacing w:before="240" w:line="276" w:lineRule="auto"/>
        <w:rPr>
          <w:rFonts w:ascii="Arial" w:cs="Arial" w:eastAsia="Arial" w:hAnsi="Arial"/>
          <w:sz w:val="20"/>
          <w:szCs w:val="20"/>
        </w:rPr>
      </w:pPr>
      <w:r w:rsidDel="00000000" w:rsidR="00000000" w:rsidRPr="00000000">
        <w:rPr>
          <w:rtl w:val="0"/>
        </w:rPr>
      </w:r>
    </w:p>
    <w:tbl>
      <w:tblPr>
        <w:tblStyle w:val="Table13"/>
        <w:tblW w:w="99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64"/>
        <w:gridCol w:w="2138"/>
        <w:gridCol w:w="1701"/>
        <w:gridCol w:w="1843"/>
        <w:gridCol w:w="1044"/>
        <w:gridCol w:w="1977"/>
        <w:tblGridChange w:id="0">
          <w:tblGrid>
            <w:gridCol w:w="1264"/>
            <w:gridCol w:w="2138"/>
            <w:gridCol w:w="1701"/>
            <w:gridCol w:w="1843"/>
            <w:gridCol w:w="1044"/>
            <w:gridCol w:w="1977"/>
          </w:tblGrid>
        </w:tblGridChange>
      </w:tblGrid>
      <w:tr>
        <w:tc>
          <w:tcPr>
            <w:tcBorders>
              <w:top w:color="000000" w:space="0" w:sz="0" w:val="nil"/>
              <w:left w:color="000000" w:space="0" w:sz="0" w:val="nil"/>
            </w:tcBorders>
          </w:tcPr>
          <w:p w:rsidR="00000000" w:rsidDel="00000000" w:rsidP="00000000" w:rsidRDefault="00000000" w:rsidRPr="00000000" w14:paraId="000002B9">
            <w:pPr>
              <w:spacing w:before="240" w:line="276" w:lineRule="auto"/>
              <w:jc w:val="both"/>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2BA">
            <w:pPr>
              <w:spacing w:before="240" w:line="276"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Nombre</w:t>
            </w:r>
          </w:p>
        </w:tc>
        <w:tc>
          <w:tcPr/>
          <w:p w:rsidR="00000000" w:rsidDel="00000000" w:rsidP="00000000" w:rsidRDefault="00000000" w:rsidRPr="00000000" w14:paraId="000002BB">
            <w:pPr>
              <w:spacing w:before="240" w:line="276"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Cargo</w:t>
            </w:r>
          </w:p>
        </w:tc>
        <w:tc>
          <w:tcPr/>
          <w:p w:rsidR="00000000" w:rsidDel="00000000" w:rsidP="00000000" w:rsidRDefault="00000000" w:rsidRPr="00000000" w14:paraId="000002BC">
            <w:pPr>
              <w:spacing w:before="240" w:line="276"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Dependencia</w:t>
            </w:r>
          </w:p>
        </w:tc>
        <w:tc>
          <w:tcPr/>
          <w:p w:rsidR="00000000" w:rsidDel="00000000" w:rsidP="00000000" w:rsidRDefault="00000000" w:rsidRPr="00000000" w14:paraId="000002BD">
            <w:pPr>
              <w:spacing w:before="240" w:line="276"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Fecha</w:t>
            </w:r>
          </w:p>
        </w:tc>
        <w:tc>
          <w:tcPr/>
          <w:p w:rsidR="00000000" w:rsidDel="00000000" w:rsidP="00000000" w:rsidRDefault="00000000" w:rsidRPr="00000000" w14:paraId="000002BE">
            <w:pPr>
              <w:spacing w:before="240" w:line="276"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Razón del Cambio</w:t>
            </w:r>
          </w:p>
        </w:tc>
      </w:tr>
      <w:tr>
        <w:tc>
          <w:tcPr/>
          <w:p w:rsidR="00000000" w:rsidDel="00000000" w:rsidP="00000000" w:rsidRDefault="00000000" w:rsidRPr="00000000" w14:paraId="000002BF">
            <w:pPr>
              <w:spacing w:before="240" w:line="276"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Autor (es)</w:t>
            </w:r>
          </w:p>
        </w:tc>
        <w:tc>
          <w:tcPr/>
          <w:p w:rsidR="00000000" w:rsidDel="00000000" w:rsidP="00000000" w:rsidRDefault="00000000" w:rsidRPr="00000000" w14:paraId="000002C0">
            <w:pPr>
              <w:spacing w:before="240" w:line="276" w:lineRule="auto"/>
              <w:jc w:val="both"/>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2C1">
            <w:pPr>
              <w:spacing w:before="240" w:line="276" w:lineRule="auto"/>
              <w:jc w:val="both"/>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2C2">
            <w:pPr>
              <w:spacing w:before="240" w:line="276" w:lineRule="auto"/>
              <w:jc w:val="both"/>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2C3">
            <w:pPr>
              <w:spacing w:before="240" w:line="276" w:lineRule="auto"/>
              <w:jc w:val="both"/>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2C4">
            <w:pPr>
              <w:spacing w:before="240" w:line="276" w:lineRule="auto"/>
              <w:jc w:val="both"/>
              <w:rPr>
                <w:rFonts w:ascii="Arial" w:cs="Arial" w:eastAsia="Arial" w:hAnsi="Arial"/>
                <w:b w:val="1"/>
                <w:sz w:val="20"/>
                <w:szCs w:val="20"/>
              </w:rPr>
            </w:pPr>
            <w:r w:rsidDel="00000000" w:rsidR="00000000" w:rsidRPr="00000000">
              <w:rPr>
                <w:rtl w:val="0"/>
              </w:rPr>
            </w:r>
          </w:p>
        </w:tc>
      </w:tr>
    </w:tbl>
    <w:p w:rsidR="00000000" w:rsidDel="00000000" w:rsidP="00000000" w:rsidRDefault="00000000" w:rsidRPr="00000000" w14:paraId="000002C5">
      <w:pPr>
        <w:spacing w:before="240" w:line="276" w:lineRule="auto"/>
        <w:rPr>
          <w:rFonts w:ascii="Arial" w:cs="Arial" w:eastAsia="Arial" w:hAnsi="Arial"/>
          <w:sz w:val="20"/>
          <w:szCs w:val="20"/>
        </w:rPr>
      </w:pPr>
      <w:r w:rsidDel="00000000" w:rsidR="00000000" w:rsidRPr="00000000">
        <w:rPr>
          <w:rtl w:val="0"/>
        </w:rPr>
      </w:r>
    </w:p>
    <w:sectPr>
      <w:headerReference r:id="rId47" w:type="default"/>
      <w:footerReference r:id="rId48" w:type="default"/>
      <w:pgSz w:h="15840" w:w="12240" w:orient="portrait"/>
      <w:pgMar w:bottom="1134" w:top="1701" w:left="1134" w:right="1134" w:header="720" w:foot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ZULEIDY MARIA RUIZ TORRES" w:id="0" w:date="2021-06-03T19:47:39Z">
    <w:p w:rsidR="00000000" w:rsidDel="00000000" w:rsidP="00000000" w:rsidRDefault="00000000" w:rsidRPr="00000000" w14:paraId="000002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infografía animada</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2CD"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Noto Sans Symbols"/>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C8">
    <w:pPr>
      <w:pBdr>
        <w:top w:space="0" w:sz="0" w:val="nil"/>
        <w:left w:space="0" w:sz="0" w:val="nil"/>
        <w:bottom w:space="0" w:sz="0" w:val="nil"/>
        <w:right w:space="0" w:sz="0" w:val="nil"/>
        <w:between w:space="0" w:sz="0" w:val="nil"/>
      </w:pBdr>
      <w:tabs>
        <w:tab w:val="center" w:pos="4419"/>
        <w:tab w:val="right" w:pos="8838"/>
        <w:tab w:val="left" w:pos="10255"/>
      </w:tabs>
      <w:jc w:val="right"/>
      <w:rPr>
        <w:i w:val="1"/>
        <w:color w:val="000000"/>
        <w:sz w:val="20"/>
        <w:szCs w:val="20"/>
      </w:rPr>
    </w:pPr>
    <w:r w:rsidDel="00000000" w:rsidR="00000000" w:rsidRPr="00000000">
      <w:rPr>
        <w:rtl w:val="0"/>
      </w:rPr>
    </w:r>
  </w:p>
  <w:p w:rsidR="00000000" w:rsidDel="00000000" w:rsidP="00000000" w:rsidRDefault="00000000" w:rsidRPr="00000000" w14:paraId="000002C9">
    <w:pPr>
      <w:ind w:left="-2" w:hanging="2"/>
      <w:jc w:val="right"/>
      <w:rPr/>
    </w:pPr>
    <w:r w:rsidDel="00000000" w:rsidR="00000000" w:rsidRPr="00000000">
      <w:rPr>
        <w:rtl w:val="0"/>
      </w:rPr>
    </w:r>
  </w:p>
  <w:p w:rsidR="00000000" w:rsidDel="00000000" w:rsidP="00000000" w:rsidRDefault="00000000" w:rsidRPr="00000000" w14:paraId="000002CA">
    <w:pPr>
      <w:rPr/>
    </w:pPr>
    <w:r w:rsidDel="00000000" w:rsidR="00000000" w:rsidRPr="00000000">
      <w:rPr>
        <w:rtl w:val="0"/>
      </w:rPr>
    </w:r>
  </w:p>
  <w:p w:rsidR="00000000" w:rsidDel="00000000" w:rsidP="00000000" w:rsidRDefault="00000000" w:rsidRPr="00000000" w14:paraId="000002CB">
    <w:pPr>
      <w:pBdr>
        <w:top w:space="0" w:sz="0" w:val="nil"/>
        <w:left w:space="0" w:sz="0" w:val="nil"/>
        <w:bottom w:space="0" w:sz="0" w:val="nil"/>
        <w:right w:space="0" w:sz="0" w:val="nil"/>
        <w:between w:space="0" w:sz="0" w:val="nil"/>
      </w:pBdr>
      <w:tabs>
        <w:tab w:val="center" w:pos="4419"/>
        <w:tab w:val="right" w:pos="8838"/>
        <w:tab w:val="left" w:pos="10255"/>
      </w:tabs>
      <w:jc w:val="right"/>
      <w:rPr>
        <w:i w:val="1"/>
        <w:color w:val="000000"/>
        <w:sz w:val="16"/>
        <w:szCs w:val="16"/>
      </w:rPr>
    </w:pPr>
    <w:r w:rsidDel="00000000" w:rsidR="00000000" w:rsidRPr="00000000">
      <w:rPr>
        <w:rtl w:val="0"/>
      </w:rPr>
    </w:r>
  </w:p>
  <w:p w:rsidR="00000000" w:rsidDel="00000000" w:rsidP="00000000" w:rsidRDefault="00000000" w:rsidRPr="00000000" w14:paraId="000002CC">
    <w:pPr>
      <w:pBdr>
        <w:top w:space="0" w:sz="0" w:val="nil"/>
        <w:left w:space="0" w:sz="0" w:val="nil"/>
        <w:bottom w:space="0" w:sz="0" w:val="nil"/>
        <w:right w:space="0" w:sz="0" w:val="nil"/>
        <w:between w:space="0" w:sz="0" w:val="nil"/>
      </w:pBdr>
      <w:tabs>
        <w:tab w:val="center" w:pos="4419"/>
        <w:tab w:val="right" w:pos="8838"/>
        <w:tab w:val="left" w:pos="10255"/>
      </w:tabs>
      <w:jc w:val="right"/>
      <w:rPr>
        <w:i w:val="1"/>
        <w:color w:val="000000"/>
        <w:sz w:val="16"/>
        <w:szCs w:val="16"/>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C6">
    <w:pPr>
      <w:pBdr>
        <w:top w:space="0" w:sz="0" w:val="nil"/>
        <w:left w:space="0" w:sz="0" w:val="nil"/>
        <w:bottom w:space="0" w:sz="0" w:val="nil"/>
        <w:right w:space="0" w:sz="0" w:val="nil"/>
        <w:between w:space="0" w:sz="0" w:val="nil"/>
      </w:pBdr>
      <w:tabs>
        <w:tab w:val="center" w:pos="4419"/>
        <w:tab w:val="right" w:pos="8838"/>
      </w:tabs>
      <w:rPr>
        <w:color w:val="000000"/>
      </w:rPr>
    </w:pPr>
    <w:r w:rsidDel="00000000" w:rsidR="00000000" w:rsidRPr="00000000">
      <w:rPr>
        <w:color w:val="000000"/>
      </w:rPr>
      <w:drawing>
        <wp:anchor allowOverlap="1" behindDoc="0" distB="0" distT="0" distL="114300" distR="114300" hidden="0" layoutInCell="1" locked="0" relativeHeight="0" simplePos="0">
          <wp:simplePos x="0" y="0"/>
          <wp:positionH relativeFrom="margin">
            <wp:align>center</wp:align>
          </wp:positionH>
          <wp:positionV relativeFrom="page">
            <wp:posOffset>276225</wp:posOffset>
          </wp:positionV>
          <wp:extent cx="629920" cy="588645"/>
          <wp:effectExtent b="0" l="0" r="0" t="0"/>
          <wp:wrapNone/>
          <wp:docPr id="88" name="image1.png"/>
          <a:graphic>
            <a:graphicData uri="http://schemas.openxmlformats.org/drawingml/2006/picture">
              <pic:pic>
                <pic:nvPicPr>
                  <pic:cNvPr id="0" name="image1.png"/>
                  <pic:cNvPicPr preferRelativeResize="0"/>
                </pic:nvPicPr>
                <pic:blipFill>
                  <a:blip r:embed="rId1"/>
                  <a:srcRect b="0" l="88752" r="0" t="-3394"/>
                  <a:stretch>
                    <a:fillRect/>
                  </a:stretch>
                </pic:blipFill>
                <pic:spPr>
                  <a:xfrm>
                    <a:off x="0" y="0"/>
                    <a:ext cx="629920" cy="588645"/>
                  </a:xfrm>
                  <a:prstGeom prst="rect"/>
                  <a:ln/>
                </pic:spPr>
              </pic:pic>
            </a:graphicData>
          </a:graphic>
        </wp:anchor>
      </w:drawing>
    </w:r>
    <w:r w:rsidDel="00000000" w:rsidR="00000000" w:rsidRPr="00000000">
      <w:rPr>
        <w:rtl w:val="0"/>
      </w:rPr>
    </w:r>
  </w:p>
  <w:p w:rsidR="00000000" w:rsidDel="00000000" w:rsidP="00000000" w:rsidRDefault="00000000" w:rsidRPr="00000000" w14:paraId="000002C7">
    <w:pPr>
      <w:pBdr>
        <w:top w:space="0" w:sz="0" w:val="nil"/>
        <w:left w:space="0" w:sz="0" w:val="nil"/>
        <w:bottom w:space="0" w:sz="0" w:val="nil"/>
        <w:right w:space="0" w:sz="0" w:val="nil"/>
        <w:between w:space="0" w:sz="0" w:val="nil"/>
      </w:pBdr>
      <w:tabs>
        <w:tab w:val="center" w:pos="4419"/>
        <w:tab w:val="right" w:pos="8838"/>
      </w:tabs>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1454" w:hanging="360"/>
      </w:pPr>
      <w:rPr>
        <w:rFonts w:ascii="Noto Sans Symbols" w:cs="Noto Sans Symbols" w:eastAsia="Noto Sans Symbols" w:hAnsi="Noto Sans Symbols"/>
      </w:rPr>
    </w:lvl>
    <w:lvl w:ilvl="1">
      <w:start w:val="1"/>
      <w:numFmt w:val="bullet"/>
      <w:lvlText w:val="o"/>
      <w:lvlJc w:val="left"/>
      <w:pPr>
        <w:ind w:left="2174" w:hanging="360"/>
      </w:pPr>
      <w:rPr>
        <w:rFonts w:ascii="Courier New" w:cs="Courier New" w:eastAsia="Courier New" w:hAnsi="Courier New"/>
      </w:rPr>
    </w:lvl>
    <w:lvl w:ilvl="2">
      <w:start w:val="1"/>
      <w:numFmt w:val="bullet"/>
      <w:lvlText w:val="▪"/>
      <w:lvlJc w:val="left"/>
      <w:pPr>
        <w:ind w:left="2894" w:hanging="360"/>
      </w:pPr>
      <w:rPr>
        <w:rFonts w:ascii="Noto Sans Symbols" w:cs="Noto Sans Symbols" w:eastAsia="Noto Sans Symbols" w:hAnsi="Noto Sans Symbols"/>
      </w:rPr>
    </w:lvl>
    <w:lvl w:ilvl="3">
      <w:start w:val="1"/>
      <w:numFmt w:val="bullet"/>
      <w:lvlText w:val="●"/>
      <w:lvlJc w:val="left"/>
      <w:pPr>
        <w:ind w:left="3614" w:hanging="360"/>
      </w:pPr>
      <w:rPr>
        <w:rFonts w:ascii="Noto Sans Symbols" w:cs="Noto Sans Symbols" w:eastAsia="Noto Sans Symbols" w:hAnsi="Noto Sans Symbols"/>
      </w:rPr>
    </w:lvl>
    <w:lvl w:ilvl="4">
      <w:start w:val="1"/>
      <w:numFmt w:val="bullet"/>
      <w:lvlText w:val="o"/>
      <w:lvlJc w:val="left"/>
      <w:pPr>
        <w:ind w:left="4334" w:hanging="360"/>
      </w:pPr>
      <w:rPr>
        <w:rFonts w:ascii="Courier New" w:cs="Courier New" w:eastAsia="Courier New" w:hAnsi="Courier New"/>
      </w:rPr>
    </w:lvl>
    <w:lvl w:ilvl="5">
      <w:start w:val="1"/>
      <w:numFmt w:val="bullet"/>
      <w:lvlText w:val="▪"/>
      <w:lvlJc w:val="left"/>
      <w:pPr>
        <w:ind w:left="5054" w:hanging="360"/>
      </w:pPr>
      <w:rPr>
        <w:rFonts w:ascii="Noto Sans Symbols" w:cs="Noto Sans Symbols" w:eastAsia="Noto Sans Symbols" w:hAnsi="Noto Sans Symbols"/>
      </w:rPr>
    </w:lvl>
    <w:lvl w:ilvl="6">
      <w:start w:val="1"/>
      <w:numFmt w:val="bullet"/>
      <w:lvlText w:val="●"/>
      <w:lvlJc w:val="left"/>
      <w:pPr>
        <w:ind w:left="5774" w:hanging="360"/>
      </w:pPr>
      <w:rPr>
        <w:rFonts w:ascii="Noto Sans Symbols" w:cs="Noto Sans Symbols" w:eastAsia="Noto Sans Symbols" w:hAnsi="Noto Sans Symbols"/>
      </w:rPr>
    </w:lvl>
    <w:lvl w:ilvl="7">
      <w:start w:val="1"/>
      <w:numFmt w:val="bullet"/>
      <w:lvlText w:val="o"/>
      <w:lvlJc w:val="left"/>
      <w:pPr>
        <w:ind w:left="6494" w:hanging="360"/>
      </w:pPr>
      <w:rPr>
        <w:rFonts w:ascii="Courier New" w:cs="Courier New" w:eastAsia="Courier New" w:hAnsi="Courier New"/>
      </w:rPr>
    </w:lvl>
    <w:lvl w:ilvl="8">
      <w:start w:val="1"/>
      <w:numFmt w:val="bullet"/>
      <w:lvlText w:val="▪"/>
      <w:lvlJc w:val="left"/>
      <w:pPr>
        <w:ind w:left="7214"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8">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2">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2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4">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2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6">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2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276" w:lineRule="auto"/>
    </w:pPr>
    <w:rPr>
      <w:rFonts w:ascii="Arial" w:cs="Arial" w:eastAsia="Arial" w:hAnsi="Arial"/>
      <w:sz w:val="40"/>
      <w:szCs w:val="40"/>
    </w:rPr>
  </w:style>
  <w:style w:type="paragraph" w:styleId="Heading2">
    <w:name w:val="heading 2"/>
    <w:basedOn w:val="Normal"/>
    <w:next w:val="Normal"/>
    <w:pPr>
      <w:keepNext w:val="1"/>
      <w:keepLines w:val="1"/>
      <w:spacing w:after="120" w:before="360" w:line="276" w:lineRule="auto"/>
    </w:pPr>
    <w:rPr>
      <w:rFonts w:ascii="Arial" w:cs="Arial" w:eastAsia="Arial" w:hAnsi="Arial"/>
      <w:sz w:val="32"/>
      <w:szCs w:val="32"/>
    </w:rPr>
  </w:style>
  <w:style w:type="paragraph" w:styleId="Heading3">
    <w:name w:val="heading 3"/>
    <w:basedOn w:val="Normal"/>
    <w:next w:val="Normal"/>
    <w:pPr>
      <w:keepNext w:val="1"/>
      <w:keepLines w:val="1"/>
      <w:spacing w:after="80" w:before="320" w:line="276" w:lineRule="auto"/>
    </w:pPr>
    <w:rPr>
      <w:rFonts w:ascii="Arial" w:cs="Arial" w:eastAsia="Arial" w:hAnsi="Arial"/>
      <w:color w:val="434343"/>
      <w:sz w:val="28"/>
      <w:szCs w:val="28"/>
    </w:rPr>
  </w:style>
  <w:style w:type="paragraph" w:styleId="Heading4">
    <w:name w:val="heading 4"/>
    <w:basedOn w:val="Normal"/>
    <w:next w:val="Normal"/>
    <w:pPr>
      <w:keepNext w:val="1"/>
      <w:keepLines w:val="1"/>
      <w:spacing w:after="80" w:before="280" w:line="276" w:lineRule="auto"/>
    </w:pPr>
    <w:rPr>
      <w:rFonts w:ascii="Arial" w:cs="Arial" w:eastAsia="Arial" w:hAnsi="Arial"/>
      <w:color w:val="666666"/>
    </w:rPr>
  </w:style>
  <w:style w:type="paragraph" w:styleId="Heading5">
    <w:name w:val="heading 5"/>
    <w:basedOn w:val="Normal"/>
    <w:next w:val="Normal"/>
    <w:pPr>
      <w:keepNext w:val="1"/>
      <w:keepLines w:val="1"/>
      <w:spacing w:after="80" w:before="240" w:line="276" w:lineRule="auto"/>
    </w:pPr>
    <w:rPr>
      <w:rFonts w:ascii="Arial" w:cs="Arial" w:eastAsia="Arial" w:hAnsi="Arial"/>
      <w:color w:val="666666"/>
      <w:sz w:val="22"/>
      <w:szCs w:val="22"/>
    </w:rPr>
  </w:style>
  <w:style w:type="paragraph" w:styleId="Heading6">
    <w:name w:val="heading 6"/>
    <w:basedOn w:val="Normal"/>
    <w:next w:val="Normal"/>
    <w:pPr>
      <w:keepNext w:val="1"/>
      <w:keepLines w:val="1"/>
      <w:spacing w:after="80" w:before="240" w:line="276" w:lineRule="auto"/>
    </w:pPr>
    <w:rPr>
      <w:rFonts w:ascii="Arial" w:cs="Arial" w:eastAsia="Arial" w:hAnsi="Arial"/>
      <w:i w:val="1"/>
      <w:color w:val="666666"/>
      <w:sz w:val="22"/>
      <w:szCs w:val="22"/>
    </w:rPr>
  </w:style>
  <w:style w:type="paragraph" w:styleId="Title">
    <w:name w:val="Title"/>
    <w:basedOn w:val="Normal"/>
    <w:next w:val="Normal"/>
    <w:pPr>
      <w:keepNext w:val="1"/>
      <w:keepLines w:val="1"/>
      <w:spacing w:after="60" w:line="276" w:lineRule="auto"/>
    </w:pPr>
    <w:rPr>
      <w:rFonts w:ascii="Arial" w:cs="Arial" w:eastAsia="Arial" w:hAnsi="Arial"/>
      <w:sz w:val="52"/>
      <w:szCs w:val="52"/>
    </w:rPr>
  </w:style>
  <w:style w:type="paragraph" w:styleId="Normal" w:default="1">
    <w:name w:val="Normal"/>
    <w:qFormat w:val="1"/>
    <w:rsid w:val="00A10304"/>
    <w:pPr>
      <w:spacing w:line="240" w:lineRule="auto"/>
    </w:pPr>
    <w:rPr>
      <w:rFonts w:ascii="Times New Roman" w:cs="Times New Roman" w:eastAsia="Times New Roman" w:hAnsi="Times New Roman"/>
      <w:sz w:val="24"/>
      <w:szCs w:val="24"/>
      <w:lang w:eastAsia="es-ES_tradnl"/>
    </w:rPr>
  </w:style>
  <w:style w:type="paragraph" w:styleId="Ttulo1">
    <w:name w:val="heading 1"/>
    <w:basedOn w:val="Normal"/>
    <w:next w:val="Normal"/>
    <w:link w:val="Ttulo1Car"/>
    <w:uiPriority w:val="9"/>
    <w:qFormat w:val="1"/>
    <w:pPr>
      <w:keepNext w:val="1"/>
      <w:keepLines w:val="1"/>
      <w:spacing w:after="120" w:before="400" w:line="276" w:lineRule="auto"/>
      <w:outlineLvl w:val="0"/>
    </w:pPr>
    <w:rPr>
      <w:rFonts w:ascii="Arial" w:cs="Arial" w:eastAsia="Arial" w:hAnsi="Arial"/>
      <w:sz w:val="40"/>
      <w:szCs w:val="40"/>
      <w:lang w:eastAsia="es-MX"/>
    </w:rPr>
  </w:style>
  <w:style w:type="paragraph" w:styleId="Ttulo2">
    <w:name w:val="heading 2"/>
    <w:basedOn w:val="Normal"/>
    <w:next w:val="Normal"/>
    <w:uiPriority w:val="9"/>
    <w:semiHidden w:val="1"/>
    <w:unhideWhenUsed w:val="1"/>
    <w:qFormat w:val="1"/>
    <w:pPr>
      <w:keepNext w:val="1"/>
      <w:keepLines w:val="1"/>
      <w:spacing w:after="120" w:before="360" w:line="276" w:lineRule="auto"/>
      <w:outlineLvl w:val="1"/>
    </w:pPr>
    <w:rPr>
      <w:rFonts w:ascii="Arial" w:cs="Arial" w:eastAsia="Arial" w:hAnsi="Arial"/>
      <w:sz w:val="32"/>
      <w:szCs w:val="32"/>
      <w:lang w:eastAsia="es-MX"/>
    </w:rPr>
  </w:style>
  <w:style w:type="paragraph" w:styleId="Ttulo3">
    <w:name w:val="heading 3"/>
    <w:basedOn w:val="Normal"/>
    <w:next w:val="Normal"/>
    <w:uiPriority w:val="9"/>
    <w:semiHidden w:val="1"/>
    <w:unhideWhenUsed w:val="1"/>
    <w:qFormat w:val="1"/>
    <w:pPr>
      <w:keepNext w:val="1"/>
      <w:keepLines w:val="1"/>
      <w:spacing w:after="80" w:before="320" w:line="276" w:lineRule="auto"/>
      <w:outlineLvl w:val="2"/>
    </w:pPr>
    <w:rPr>
      <w:rFonts w:ascii="Arial" w:cs="Arial" w:eastAsia="Arial" w:hAnsi="Arial"/>
      <w:color w:val="434343"/>
      <w:sz w:val="28"/>
      <w:szCs w:val="28"/>
      <w:lang w:eastAsia="es-MX"/>
    </w:rPr>
  </w:style>
  <w:style w:type="paragraph" w:styleId="Ttulo4">
    <w:name w:val="heading 4"/>
    <w:basedOn w:val="Normal"/>
    <w:next w:val="Normal"/>
    <w:uiPriority w:val="9"/>
    <w:semiHidden w:val="1"/>
    <w:unhideWhenUsed w:val="1"/>
    <w:qFormat w:val="1"/>
    <w:pPr>
      <w:keepNext w:val="1"/>
      <w:keepLines w:val="1"/>
      <w:spacing w:after="80" w:before="280" w:line="276" w:lineRule="auto"/>
      <w:outlineLvl w:val="3"/>
    </w:pPr>
    <w:rPr>
      <w:rFonts w:ascii="Arial" w:cs="Arial" w:eastAsia="Arial" w:hAnsi="Arial"/>
      <w:color w:val="666666"/>
      <w:lang w:eastAsia="es-MX"/>
    </w:rPr>
  </w:style>
  <w:style w:type="paragraph" w:styleId="Ttulo5">
    <w:name w:val="heading 5"/>
    <w:basedOn w:val="Normal"/>
    <w:next w:val="Normal"/>
    <w:uiPriority w:val="9"/>
    <w:semiHidden w:val="1"/>
    <w:unhideWhenUsed w:val="1"/>
    <w:qFormat w:val="1"/>
    <w:pPr>
      <w:keepNext w:val="1"/>
      <w:keepLines w:val="1"/>
      <w:spacing w:after="80" w:before="240" w:line="276" w:lineRule="auto"/>
      <w:outlineLvl w:val="4"/>
    </w:pPr>
    <w:rPr>
      <w:rFonts w:ascii="Arial" w:cs="Arial" w:eastAsia="Arial" w:hAnsi="Arial"/>
      <w:color w:val="666666"/>
      <w:sz w:val="22"/>
      <w:szCs w:val="22"/>
      <w:lang w:eastAsia="es-MX"/>
    </w:rPr>
  </w:style>
  <w:style w:type="paragraph" w:styleId="Ttulo6">
    <w:name w:val="heading 6"/>
    <w:basedOn w:val="Normal"/>
    <w:next w:val="Normal"/>
    <w:uiPriority w:val="9"/>
    <w:semiHidden w:val="1"/>
    <w:unhideWhenUsed w:val="1"/>
    <w:qFormat w:val="1"/>
    <w:pPr>
      <w:keepNext w:val="1"/>
      <w:keepLines w:val="1"/>
      <w:spacing w:after="80" w:before="240" w:line="276" w:lineRule="auto"/>
      <w:outlineLvl w:val="5"/>
    </w:pPr>
    <w:rPr>
      <w:rFonts w:ascii="Arial" w:cs="Arial" w:eastAsia="Arial" w:hAnsi="Arial"/>
      <w:i w:val="1"/>
      <w:color w:val="666666"/>
      <w:sz w:val="22"/>
      <w:szCs w:val="22"/>
      <w:lang w:eastAsia="es-MX"/>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line="276" w:lineRule="auto"/>
    </w:pPr>
    <w:rPr>
      <w:rFonts w:ascii="Arial" w:cs="Arial" w:eastAsia="Arial" w:hAnsi="Arial"/>
      <w:sz w:val="52"/>
      <w:szCs w:val="52"/>
      <w:lang w:eastAsia="es-MX"/>
    </w:rPr>
  </w:style>
  <w:style w:type="paragraph" w:styleId="Subttulo">
    <w:name w:val="Subtitle"/>
    <w:basedOn w:val="Normal"/>
    <w:next w:val="Normal"/>
    <w:uiPriority w:val="11"/>
    <w:qFormat w:val="1"/>
    <w:pPr>
      <w:keepNext w:val="1"/>
      <w:keepLines w:val="1"/>
      <w:spacing w:after="320" w:line="276" w:lineRule="auto"/>
    </w:pPr>
    <w:rPr>
      <w:rFonts w:ascii="Arial" w:cs="Arial" w:eastAsia="Arial" w:hAnsi="Arial"/>
      <w:color w:val="666666"/>
      <w:sz w:val="30"/>
      <w:szCs w:val="30"/>
      <w:lang w:eastAsia="es-MX"/>
    </w:rPr>
  </w:style>
  <w:style w:type="table" w:styleId="a" w:customStyle="1">
    <w:basedOn w:val="Tablanormal"/>
    <w:tblPr>
      <w:tblStyleRowBandSize w:val="1"/>
      <w:tblStyleColBandSize w:val="1"/>
      <w:tblCellMar>
        <w:top w:w="100.0" w:type="dxa"/>
        <w:left w:w="100.0" w:type="dxa"/>
        <w:bottom w:w="100.0" w:type="dxa"/>
        <w:right w:w="100.0" w:type="dxa"/>
      </w:tblCellMar>
    </w:tblPr>
  </w:style>
  <w:style w:type="table" w:styleId="a0" w:customStyle="1">
    <w:basedOn w:val="Tablanormal"/>
    <w:tblPr>
      <w:tblStyleRowBandSize w:val="1"/>
      <w:tblStyleColBandSize w:val="1"/>
      <w:tblCellMar>
        <w:top w:w="100.0" w:type="dxa"/>
        <w:left w:w="100.0" w:type="dxa"/>
        <w:bottom w:w="100.0" w:type="dxa"/>
        <w:right w:w="100.0" w:type="dxa"/>
      </w:tblCellMar>
    </w:tblPr>
  </w:style>
  <w:style w:type="table" w:styleId="a1" w:customStyle="1">
    <w:basedOn w:val="Tablanormal"/>
    <w:tblPr>
      <w:tblStyleRowBandSize w:val="1"/>
      <w:tblStyleColBandSize w:val="1"/>
      <w:tblCellMar>
        <w:top w:w="100.0" w:type="dxa"/>
        <w:left w:w="100.0" w:type="dxa"/>
        <w:bottom w:w="100.0" w:type="dxa"/>
        <w:right w:w="100.0" w:type="dxa"/>
      </w:tblCellMar>
    </w:tblPr>
  </w:style>
  <w:style w:type="table" w:styleId="Tablaconcuadrcula">
    <w:name w:val="Table Grid"/>
    <w:basedOn w:val="Tablanormal"/>
    <w:uiPriority w:val="39"/>
    <w:rsid w:val="0040006F"/>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iPriority w:val="99"/>
    <w:unhideWhenUsed w:val="1"/>
    <w:rsid w:val="0040006F"/>
    <w:pPr>
      <w:tabs>
        <w:tab w:val="center" w:pos="4419"/>
        <w:tab w:val="right" w:pos="8838"/>
      </w:tabs>
    </w:pPr>
    <w:rPr>
      <w:rFonts w:ascii="Arial" w:cs="Arial" w:eastAsia="Arial" w:hAnsi="Arial"/>
      <w:sz w:val="22"/>
      <w:szCs w:val="22"/>
      <w:lang w:eastAsia="es-MX"/>
    </w:rPr>
  </w:style>
  <w:style w:type="character" w:styleId="EncabezadoCar" w:customStyle="1">
    <w:name w:val="Encabezado Car"/>
    <w:basedOn w:val="Fuentedeprrafopredeter"/>
    <w:link w:val="Encabezado"/>
    <w:uiPriority w:val="99"/>
    <w:rsid w:val="0040006F"/>
  </w:style>
  <w:style w:type="paragraph" w:styleId="Piedepgina">
    <w:name w:val="footer"/>
    <w:basedOn w:val="Normal"/>
    <w:link w:val="PiedepginaCar"/>
    <w:uiPriority w:val="99"/>
    <w:unhideWhenUsed w:val="1"/>
    <w:rsid w:val="0040006F"/>
    <w:pPr>
      <w:tabs>
        <w:tab w:val="center" w:pos="4419"/>
        <w:tab w:val="right" w:pos="8838"/>
      </w:tabs>
    </w:pPr>
    <w:rPr>
      <w:rFonts w:ascii="Arial" w:cs="Arial" w:eastAsia="Arial" w:hAnsi="Arial"/>
      <w:sz w:val="22"/>
      <w:szCs w:val="22"/>
      <w:lang w:eastAsia="es-MX"/>
    </w:rPr>
  </w:style>
  <w:style w:type="character" w:styleId="PiedepginaCar" w:customStyle="1">
    <w:name w:val="Pie de página Car"/>
    <w:basedOn w:val="Fuentedeprrafopredeter"/>
    <w:link w:val="Piedepgina"/>
    <w:uiPriority w:val="99"/>
    <w:rsid w:val="0040006F"/>
  </w:style>
  <w:style w:type="paragraph" w:styleId="NormalWeb">
    <w:name w:val="Normal (Web)"/>
    <w:basedOn w:val="Normal"/>
    <w:uiPriority w:val="99"/>
    <w:unhideWhenUsed w:val="1"/>
    <w:rsid w:val="00745E70"/>
    <w:pPr>
      <w:spacing w:after="100" w:afterAutospacing="1" w:before="100" w:beforeAutospacing="1"/>
    </w:pPr>
    <w:rPr>
      <w:lang w:eastAsia="es-MX"/>
    </w:rPr>
  </w:style>
  <w:style w:type="character" w:styleId="Listavistosa-nfasis1Car" w:customStyle="1">
    <w:name w:val="Lista vistosa - Énfasis 1 Car"/>
    <w:link w:val="Listavistosa-nfasis1"/>
    <w:uiPriority w:val="34"/>
    <w:rsid w:val="0005659E"/>
    <w:rPr>
      <w:rFonts w:ascii="Arial" w:hAnsi="Arial"/>
      <w:b w:val="1"/>
      <w:sz w:val="24"/>
      <w:szCs w:val="24"/>
      <w:lang w:eastAsia="es-ES"/>
    </w:rPr>
  </w:style>
  <w:style w:type="table" w:styleId="Listavistosa-nfasis1">
    <w:name w:val="Colorful List Accent 1"/>
    <w:basedOn w:val="Tablanormal"/>
    <w:link w:val="Listavistosa-nfasis1Car"/>
    <w:uiPriority w:val="34"/>
    <w:semiHidden w:val="1"/>
    <w:unhideWhenUsed w:val="1"/>
    <w:rsid w:val="0005659E"/>
    <w:pPr>
      <w:spacing w:line="240" w:lineRule="auto"/>
    </w:pPr>
    <w:rPr>
      <w:b w:val="1"/>
      <w:sz w:val="24"/>
      <w:szCs w:val="24"/>
      <w:lang w:eastAsia="es-ES"/>
    </w:rPr>
    <w:tblPr>
      <w:tblStyleRowBandSize w:val="1"/>
      <w:tblStyleColBandSize w:val="1"/>
    </w:tblPr>
    <w:tcPr>
      <w:shd w:color="auto" w:fill="edf2f8" w:themeFill="accent1" w:themeFillTint="000019" w:val="clear"/>
    </w:tcPr>
    <w:tblStylePr w:type="firstRow">
      <w:tblPr/>
      <w:tcPr>
        <w:tcBorders>
          <w:bottom w:color="ffffff" w:space="0" w:sz="12" w:themeColor="background1" w:val="single"/>
        </w:tcBorders>
        <w:shd w:color="auto" w:fill="9e3a38" w:themeFill="accent2" w:themeFillShade="0000CC" w:val="clear"/>
      </w:tcPr>
    </w:tblStylePr>
    <w:tblStylePr w:type="lastRow">
      <w:tblPr/>
      <w:tcPr>
        <w:tcBorders>
          <w:top w:color="000000" w:space="0" w:sz="12" w:themeColor="text1" w:val="single"/>
        </w:tcBorders>
        <w:shd w:color="auto" w:fill="ffffff" w:themeFill="background1"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paragraph" w:styleId="Prrafodelista">
    <w:name w:val="List Paragraph"/>
    <w:basedOn w:val="Normal"/>
    <w:uiPriority w:val="34"/>
    <w:qFormat w:val="1"/>
    <w:rsid w:val="0005659E"/>
    <w:pPr>
      <w:spacing w:line="276" w:lineRule="auto"/>
      <w:ind w:left="720"/>
      <w:contextualSpacing w:val="1"/>
    </w:pPr>
    <w:rPr>
      <w:rFonts w:ascii="Arial" w:cs="Arial" w:eastAsia="Arial" w:hAnsi="Arial"/>
      <w:sz w:val="22"/>
      <w:szCs w:val="22"/>
      <w:lang w:eastAsia="es-MX"/>
    </w:rPr>
  </w:style>
  <w:style w:type="character" w:styleId="Hipervnculo">
    <w:name w:val="Hyperlink"/>
    <w:basedOn w:val="Fuentedeprrafopredeter"/>
    <w:uiPriority w:val="99"/>
    <w:unhideWhenUsed w:val="1"/>
    <w:rsid w:val="00E65E01"/>
    <w:rPr>
      <w:color w:val="0000ff" w:themeColor="hyperlink"/>
      <w:u w:val="single"/>
    </w:rPr>
  </w:style>
  <w:style w:type="character" w:styleId="Mencinsinresolver1" w:customStyle="1">
    <w:name w:val="Mención sin resolver1"/>
    <w:basedOn w:val="Fuentedeprrafopredeter"/>
    <w:uiPriority w:val="99"/>
    <w:semiHidden w:val="1"/>
    <w:unhideWhenUsed w:val="1"/>
    <w:rsid w:val="00E65E01"/>
    <w:rPr>
      <w:color w:val="605e5c"/>
      <w:shd w:color="auto" w:fill="e1dfdd" w:val="clear"/>
    </w:rPr>
  </w:style>
  <w:style w:type="character" w:styleId="Hipervnculovisitado">
    <w:name w:val="FollowedHyperlink"/>
    <w:basedOn w:val="Fuentedeprrafopredeter"/>
    <w:uiPriority w:val="99"/>
    <w:semiHidden w:val="1"/>
    <w:unhideWhenUsed w:val="1"/>
    <w:rsid w:val="00CB7F80"/>
    <w:rPr>
      <w:color w:val="800080" w:themeColor="followedHyperlink"/>
      <w:u w:val="single"/>
    </w:rPr>
  </w:style>
  <w:style w:type="paragraph" w:styleId="Textodeglobo">
    <w:name w:val="Balloon Text"/>
    <w:basedOn w:val="Normal"/>
    <w:link w:val="TextodegloboCar"/>
    <w:uiPriority w:val="99"/>
    <w:semiHidden w:val="1"/>
    <w:unhideWhenUsed w:val="1"/>
    <w:rsid w:val="00476490"/>
    <w:rPr>
      <w:rFonts w:eastAsia="Arial"/>
      <w:sz w:val="18"/>
      <w:szCs w:val="18"/>
      <w:lang w:eastAsia="es-MX"/>
    </w:rPr>
  </w:style>
  <w:style w:type="character" w:styleId="TextodegloboCar" w:customStyle="1">
    <w:name w:val="Texto de globo Car"/>
    <w:basedOn w:val="Fuentedeprrafopredeter"/>
    <w:link w:val="Textodeglobo"/>
    <w:uiPriority w:val="99"/>
    <w:semiHidden w:val="1"/>
    <w:rsid w:val="00476490"/>
    <w:rPr>
      <w:rFonts w:ascii="Times New Roman" w:cs="Times New Roman" w:hAnsi="Times New Roman"/>
      <w:sz w:val="18"/>
      <w:szCs w:val="18"/>
    </w:rPr>
  </w:style>
  <w:style w:type="character" w:styleId="Refdecomentario">
    <w:name w:val="annotation reference"/>
    <w:basedOn w:val="Fuentedeprrafopredeter"/>
    <w:uiPriority w:val="99"/>
    <w:semiHidden w:val="1"/>
    <w:unhideWhenUsed w:val="1"/>
    <w:rsid w:val="00726CB3"/>
    <w:rPr>
      <w:sz w:val="16"/>
      <w:szCs w:val="16"/>
    </w:rPr>
  </w:style>
  <w:style w:type="paragraph" w:styleId="Textocomentario">
    <w:name w:val="annotation text"/>
    <w:basedOn w:val="Normal"/>
    <w:link w:val="TextocomentarioCar"/>
    <w:uiPriority w:val="99"/>
    <w:semiHidden w:val="1"/>
    <w:unhideWhenUsed w:val="1"/>
    <w:rsid w:val="00726CB3"/>
    <w:rPr>
      <w:rFonts w:ascii="Arial" w:cs="Arial" w:eastAsia="Arial" w:hAnsi="Arial"/>
      <w:sz w:val="20"/>
      <w:szCs w:val="20"/>
      <w:lang w:eastAsia="es-MX"/>
    </w:rPr>
  </w:style>
  <w:style w:type="character" w:styleId="TextocomentarioCar" w:customStyle="1">
    <w:name w:val="Texto comentario Car"/>
    <w:basedOn w:val="Fuentedeprrafopredeter"/>
    <w:link w:val="Textocomentario"/>
    <w:uiPriority w:val="99"/>
    <w:semiHidden w:val="1"/>
    <w:rsid w:val="00726CB3"/>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726CB3"/>
    <w:rPr>
      <w:b w:val="1"/>
      <w:bCs w:val="1"/>
    </w:rPr>
  </w:style>
  <w:style w:type="character" w:styleId="AsuntodelcomentarioCar" w:customStyle="1">
    <w:name w:val="Asunto del comentario Car"/>
    <w:basedOn w:val="TextocomentarioCar"/>
    <w:link w:val="Asuntodelcomentario"/>
    <w:uiPriority w:val="99"/>
    <w:semiHidden w:val="1"/>
    <w:rsid w:val="00726CB3"/>
    <w:rPr>
      <w:b w:val="1"/>
      <w:bCs w:val="1"/>
      <w:sz w:val="20"/>
      <w:szCs w:val="20"/>
    </w:rPr>
  </w:style>
  <w:style w:type="table" w:styleId="a2" w:customStyle="1">
    <w:basedOn w:val="TableNormal"/>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3" w:customStyle="1">
    <w:basedOn w:val="TableNormal"/>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4" w:customStyle="1">
    <w:basedOn w:val="TableNormal"/>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5" w:customStyle="1">
    <w:basedOn w:val="TableNormal"/>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6" w:customStyle="1">
    <w:basedOn w:val="TableNormal"/>
    <w:tblPr>
      <w:tblStyleRowBandSize w:val="1"/>
      <w:tblStyleColBandSize w:val="1"/>
      <w:tblCellMar>
        <w:left w:w="70.0" w:type="dxa"/>
        <w:right w:w="70.0" w:type="dxa"/>
      </w:tblCellMar>
    </w:tblPr>
  </w:style>
  <w:style w:type="table" w:styleId="a7" w:customStyle="1">
    <w:basedOn w:val="TableNormal"/>
    <w:tblPr>
      <w:tblStyleRowBandSize w:val="1"/>
      <w:tblStyleColBandSize w:val="1"/>
      <w:tblCellMar>
        <w:top w:w="15.0" w:type="dxa"/>
        <w:left w:w="15.0" w:type="dxa"/>
        <w:bottom w:w="15.0" w:type="dxa"/>
        <w:right w:w="15.0" w:type="dxa"/>
      </w:tblCellMar>
    </w:tblPr>
  </w:style>
  <w:style w:type="table" w:styleId="a8" w:customStyle="1">
    <w:basedOn w:val="TableNormal"/>
    <w:tblPr>
      <w:tblStyleRowBandSize w:val="1"/>
      <w:tblStyleColBandSize w:val="1"/>
      <w:tblCellMar>
        <w:top w:w="15.0" w:type="dxa"/>
        <w:left w:w="15.0" w:type="dxa"/>
        <w:bottom w:w="15.0" w:type="dxa"/>
        <w:right w:w="15.0" w:type="dxa"/>
      </w:tblCellMar>
    </w:tblPr>
  </w:style>
  <w:style w:type="table" w:styleId="a9" w:customStyle="1">
    <w:basedOn w:val="TableNormal"/>
    <w:tblPr>
      <w:tblStyleRowBandSize w:val="1"/>
      <w:tblStyleColBandSize w:val="1"/>
      <w:tblCellMar>
        <w:left w:w="115.0" w:type="dxa"/>
        <w:right w:w="115.0" w:type="dxa"/>
      </w:tblCellMar>
    </w:tblPr>
  </w:style>
  <w:style w:type="table" w:styleId="aa" w:customStyle="1">
    <w:basedOn w:val="TableNormal"/>
    <w:tblPr>
      <w:tblStyleRowBandSize w:val="1"/>
      <w:tblStyleColBandSize w:val="1"/>
      <w:tblCellMar>
        <w:left w:w="115.0" w:type="dxa"/>
        <w:right w:w="115.0" w:type="dxa"/>
      </w:tblCellMar>
    </w:tblPr>
  </w:style>
  <w:style w:type="table" w:styleId="Tablanormal1">
    <w:name w:val="Plain Table 1"/>
    <w:basedOn w:val="Tablanormal"/>
    <w:uiPriority w:val="41"/>
    <w:rsid w:val="003A7B7D"/>
    <w:pPr>
      <w:spacing w:line="240" w:lineRule="auto"/>
    </w:pPr>
    <w:rPr>
      <w:sz w:val="20"/>
      <w:szCs w:val="20"/>
      <w:lang w:eastAsia="es-ES_tradnl"/>
    </w:r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Mencinsinresolver">
    <w:name w:val="Unresolved Mention"/>
    <w:basedOn w:val="Fuentedeprrafopredeter"/>
    <w:uiPriority w:val="99"/>
    <w:semiHidden w:val="1"/>
    <w:unhideWhenUsed w:val="1"/>
    <w:rsid w:val="008B4C82"/>
    <w:rPr>
      <w:color w:val="605e5c"/>
      <w:shd w:color="auto" w:fill="e1dfdd" w:val="clear"/>
    </w:rPr>
  </w:style>
  <w:style w:type="character" w:styleId="Ttulo1Car" w:customStyle="1">
    <w:name w:val="Título 1 Car"/>
    <w:basedOn w:val="Fuentedeprrafopredeter"/>
    <w:link w:val="Ttulo1"/>
    <w:uiPriority w:val="9"/>
    <w:rsid w:val="00786714"/>
    <w:rPr>
      <w:sz w:val="40"/>
      <w:szCs w:val="40"/>
    </w:rPr>
  </w:style>
  <w:style w:type="paragraph" w:styleId="Subtitle">
    <w:name w:val="Subtitle"/>
    <w:basedOn w:val="Normal"/>
    <w:next w:val="Normal"/>
    <w:pPr>
      <w:keepNext w:val="1"/>
      <w:keepLines w:val="1"/>
      <w:spacing w:after="320" w:line="276" w:lineRule="auto"/>
    </w:pPr>
    <w:rPr>
      <w:rFonts w:ascii="Arial" w:cs="Arial" w:eastAsia="Arial" w:hAnsi="Arial"/>
      <w:color w:val="666666"/>
      <w:sz w:val="30"/>
      <w:szCs w:val="30"/>
    </w:rPr>
  </w:style>
  <w:style w:type="table" w:styleId="Table1">
    <w:basedOn w:val="TableNormal"/>
    <w:pPr>
      <w:spacing w:line="240" w:lineRule="auto"/>
    </w:pPr>
    <w:rPr>
      <w:b w:val="1"/>
      <w:sz w:val="24"/>
      <w:szCs w:val="24"/>
    </w:rPr>
    <w:tblPr>
      <w:tblStyleRowBandSize w:val="1"/>
      <w:tblStyleColBandSize w:val="1"/>
      <w:tblCellMar>
        <w:top w:w="15.0" w:type="dxa"/>
        <w:left w:w="115.0" w:type="dxa"/>
        <w:bottom w:w="15.0" w:type="dxa"/>
        <w:right w:w="115.0" w:type="dxa"/>
      </w:tblCellMar>
    </w:tblPr>
    <w:tcPr>
      <w:shd w:fill="edf2f8" w:val="clear"/>
    </w:tcPr>
  </w:style>
  <w:style w:type="table" w:styleId="Table2">
    <w:basedOn w:val="TableNormal"/>
    <w:pPr>
      <w:spacing w:line="240" w:lineRule="auto"/>
    </w:pPr>
    <w:rPr>
      <w:b w:val="1"/>
      <w:sz w:val="24"/>
      <w:szCs w:val="24"/>
    </w:rPr>
    <w:tblPr>
      <w:tblStyleRowBandSize w:val="1"/>
      <w:tblStyleColBandSize w:val="1"/>
      <w:tblCellMar>
        <w:top w:w="15.0" w:type="dxa"/>
        <w:left w:w="115.0" w:type="dxa"/>
        <w:bottom w:w="15.0" w:type="dxa"/>
        <w:right w:w="115.0" w:type="dxa"/>
      </w:tblCellMar>
    </w:tblPr>
    <w:tcPr>
      <w:shd w:fill="edf2f8" w:val="clear"/>
    </w:tcPr>
  </w:style>
  <w:style w:type="table" w:styleId="Table3">
    <w:basedOn w:val="TableNormal"/>
    <w:pPr>
      <w:spacing w:line="240" w:lineRule="auto"/>
    </w:pPr>
    <w:rPr>
      <w:b w:val="1"/>
      <w:sz w:val="24"/>
      <w:szCs w:val="24"/>
    </w:rPr>
    <w:tblPr>
      <w:tblStyleRowBandSize w:val="1"/>
      <w:tblStyleColBandSize w:val="1"/>
      <w:tblCellMar>
        <w:top w:w="15.0" w:type="dxa"/>
        <w:left w:w="115.0" w:type="dxa"/>
        <w:bottom w:w="15.0" w:type="dxa"/>
        <w:right w:w="115.0" w:type="dxa"/>
      </w:tblCellMar>
    </w:tblPr>
    <w:tcPr>
      <w:shd w:fill="edf2f8" w:val="clear"/>
    </w:tcPr>
  </w:style>
  <w:style w:type="table" w:styleId="Table4">
    <w:basedOn w:val="TableNormal"/>
    <w:pPr>
      <w:spacing w:line="240" w:lineRule="auto"/>
    </w:pPr>
    <w:rPr>
      <w:b w:val="1"/>
      <w:sz w:val="24"/>
      <w:szCs w:val="24"/>
    </w:rPr>
    <w:tblPr>
      <w:tblStyleRowBandSize w:val="1"/>
      <w:tblStyleColBandSize w:val="1"/>
      <w:tblCellMar>
        <w:top w:w="15.0" w:type="dxa"/>
        <w:left w:w="115.0" w:type="dxa"/>
        <w:bottom w:w="15.0" w:type="dxa"/>
        <w:right w:w="115.0" w:type="dxa"/>
      </w:tblCellMar>
    </w:tblPr>
    <w:tcPr>
      <w:shd w:fill="edf2f8" w:val="clear"/>
    </w:tcPr>
  </w:style>
  <w:style w:type="table" w:styleId="Table5">
    <w:basedOn w:val="TableNormal"/>
    <w:pPr>
      <w:spacing w:line="240" w:lineRule="auto"/>
    </w:pPr>
    <w:rPr>
      <w:b w:val="1"/>
      <w:sz w:val="20"/>
      <w:szCs w:val="20"/>
    </w:rPr>
    <w:tblPr>
      <w:tblStyleRowBandSize w:val="1"/>
      <w:tblStyleColBandSize w:val="1"/>
      <w:tblCellMar>
        <w:top w:w="0.0" w:type="dxa"/>
        <w:left w:w="115.0" w:type="dxa"/>
        <w:bottom w:w="0.0" w:type="dxa"/>
        <w:right w:w="115.0" w:type="dxa"/>
      </w:tblCellMar>
    </w:tblPr>
    <w:tcPr>
      <w:shd w:fill="edf2f8" w:val="clear"/>
    </w:tc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6">
    <w:basedOn w:val="TableNormal"/>
    <w:pPr>
      <w:spacing w:line="240" w:lineRule="auto"/>
    </w:pPr>
    <w:rPr>
      <w:b w:val="1"/>
      <w:sz w:val="20"/>
      <w:szCs w:val="20"/>
    </w:rPr>
    <w:tblPr>
      <w:tblStyleRowBandSize w:val="1"/>
      <w:tblStyleColBandSize w:val="1"/>
      <w:tblCellMar>
        <w:top w:w="0.0" w:type="dxa"/>
        <w:left w:w="115.0" w:type="dxa"/>
        <w:bottom w:w="0.0" w:type="dxa"/>
        <w:right w:w="115.0" w:type="dxa"/>
      </w:tblCellMar>
    </w:tblPr>
    <w:tcPr>
      <w:shd w:fill="edf2f8" w:val="clear"/>
    </w:tc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7">
    <w:basedOn w:val="TableNormal"/>
    <w:tblPr>
      <w:tblStyleRowBandSize w:val="1"/>
      <w:tblStyleColBandSize w:val="1"/>
      <w:tblCellMar>
        <w:top w:w="0.0" w:type="dxa"/>
        <w:left w:w="70.0" w:type="dxa"/>
        <w:bottom w:w="0.0" w:type="dxa"/>
        <w:right w:w="70.0" w:type="dxa"/>
      </w:tblCellMar>
    </w:tblPr>
  </w:style>
  <w:style w:type="table" w:styleId="Table8">
    <w:basedOn w:val="TableNormal"/>
    <w:tblPr>
      <w:tblStyleRowBandSize w:val="1"/>
      <w:tblStyleColBandSize w:val="1"/>
      <w:tblCellMar>
        <w:top w:w="15.0" w:type="dxa"/>
        <w:left w:w="15.0" w:type="dxa"/>
        <w:bottom w:w="15.0" w:type="dxa"/>
        <w:right w:w="15.0" w:type="dxa"/>
      </w:tblCellMar>
    </w:tblPr>
  </w:style>
  <w:style w:type="table" w:styleId="Table9">
    <w:basedOn w:val="TableNormal"/>
    <w:pPr>
      <w:spacing w:line="240" w:lineRule="auto"/>
    </w:pPr>
    <w:rPr>
      <w:b w:val="1"/>
      <w:sz w:val="24"/>
      <w:szCs w:val="24"/>
    </w:rPr>
    <w:tblPr>
      <w:tblStyleRowBandSize w:val="1"/>
      <w:tblStyleColBandSize w:val="1"/>
      <w:tblCellMar>
        <w:top w:w="15.0" w:type="dxa"/>
        <w:left w:w="115.0" w:type="dxa"/>
        <w:bottom w:w="15.0" w:type="dxa"/>
        <w:right w:w="115.0" w:type="dxa"/>
      </w:tblCellMar>
    </w:tblPr>
    <w:tcPr>
      <w:shd w:fill="edf2f8" w:val="clear"/>
    </w:tcPr>
  </w:style>
  <w:style w:type="table" w:styleId="Table10">
    <w:basedOn w:val="TableNormal"/>
    <w:pPr>
      <w:spacing w:line="240" w:lineRule="auto"/>
    </w:pPr>
    <w:rPr>
      <w:b w:val="1"/>
      <w:sz w:val="24"/>
      <w:szCs w:val="24"/>
    </w:rPr>
    <w:tblPr>
      <w:tblStyleRowBandSize w:val="1"/>
      <w:tblStyleColBandSize w:val="1"/>
      <w:tblCellMar>
        <w:top w:w="15.0" w:type="dxa"/>
        <w:left w:w="115.0" w:type="dxa"/>
        <w:bottom w:w="15.0" w:type="dxa"/>
        <w:right w:w="115.0" w:type="dxa"/>
      </w:tblCellMar>
    </w:tblPr>
    <w:tcPr>
      <w:shd w:fill="edf2f8" w:val="clear"/>
    </w:tcPr>
  </w:style>
  <w:style w:type="table" w:styleId="Table11">
    <w:basedOn w:val="TableNormal"/>
    <w:pPr>
      <w:spacing w:line="240" w:lineRule="auto"/>
    </w:pPr>
    <w:rPr>
      <w:b w:val="1"/>
      <w:sz w:val="24"/>
      <w:szCs w:val="24"/>
    </w:rPr>
    <w:tblPr>
      <w:tblStyleRowBandSize w:val="1"/>
      <w:tblStyleColBandSize w:val="1"/>
      <w:tblCellMar>
        <w:top w:w="15.0" w:type="dxa"/>
        <w:left w:w="115.0" w:type="dxa"/>
        <w:bottom w:w="15.0" w:type="dxa"/>
        <w:right w:w="115.0" w:type="dxa"/>
      </w:tblCellMar>
    </w:tblPr>
    <w:tcPr>
      <w:shd w:fill="edf2f8" w:val="clear"/>
    </w:tcPr>
  </w:style>
  <w:style w:type="table" w:styleId="Table12">
    <w:basedOn w:val="TableNormal"/>
    <w:pPr>
      <w:spacing w:line="240" w:lineRule="auto"/>
    </w:pPr>
    <w:rPr>
      <w:b w:val="1"/>
      <w:sz w:val="24"/>
      <w:szCs w:val="24"/>
    </w:rPr>
    <w:tblPr>
      <w:tblStyleRowBandSize w:val="1"/>
      <w:tblStyleColBandSize w:val="1"/>
      <w:tblCellMar>
        <w:top w:w="15.0" w:type="dxa"/>
        <w:left w:w="115.0" w:type="dxa"/>
        <w:bottom w:w="15.0" w:type="dxa"/>
        <w:right w:w="115.0" w:type="dxa"/>
      </w:tblCellMar>
    </w:tblPr>
    <w:tcPr>
      <w:shd w:fill="edf2f8" w:val="clear"/>
    </w:tcPr>
  </w:style>
  <w:style w:type="table" w:styleId="Table13">
    <w:basedOn w:val="TableNormal"/>
    <w:pPr>
      <w:spacing w:line="240" w:lineRule="auto"/>
    </w:pPr>
    <w:rPr>
      <w:b w:val="1"/>
      <w:sz w:val="24"/>
      <w:szCs w:val="24"/>
    </w:rPr>
    <w:tblPr>
      <w:tblStyleRowBandSize w:val="1"/>
      <w:tblStyleColBandSize w:val="1"/>
      <w:tblCellMar>
        <w:top w:w="15.0" w:type="dxa"/>
        <w:left w:w="115.0" w:type="dxa"/>
        <w:bottom w:w="15.0" w:type="dxa"/>
        <w:right w:w="115.0" w:type="dxa"/>
      </w:tblCellMar>
    </w:tblPr>
    <w:tcPr>
      <w:shd w:fill="edf2f8" w:val="clear"/>
    </w:tcPr>
  </w:style>
</w:styles>
</file>

<file path=word/_rels/document.xml.rels><?xml version="1.0" encoding="UTF-8" standalone="yes"?>
<Relationships xmlns="http://schemas.openxmlformats.org/package/2006/relationships"><Relationship Id="rId26" Type="http://schemas.openxmlformats.org/officeDocument/2006/relationships/hyperlink" Target="https://www2.deloitte.com/content/dam/Deloitte/cr/Documents/audit/documentos/niif-2019/NIC%2019%20-%20Beneficios%20a%20los%20Empleados.pdf" TargetMode="External"/><Relationship Id="rId13" Type="http://schemas.openxmlformats.org/officeDocument/2006/relationships/hyperlink" Target="http://www.ebooks7-24.com.bdigital.sena.edu.co/?il=105" TargetMode="External"/><Relationship Id="rId39" Type="http://schemas.openxmlformats.org/officeDocument/2006/relationships/hyperlink" Target="https://cijuf.org.co/conceptosminproteccion/agosto/c246299.html" TargetMode="External"/><Relationship Id="rId18" Type="http://schemas.openxmlformats.org/officeDocument/2006/relationships/hyperlink" Target="https://www.gerencie.com/retencion-en-la-fuente-por-ingresos-laborales.html#Procedimientos_de_retencion_en_la_fuente_por_salarios" TargetMode="External"/><Relationship Id="rId42" Type="http://schemas.openxmlformats.org/officeDocument/2006/relationships/hyperlink" Target="https://incp.org.co/cuales-son-las-justas-causas-que-tiene-el-trabajador-para-dar-por-terminado-el-contrato-de-trabajo/" TargetMode="External"/><Relationship Id="rId21" Type="http://schemas.openxmlformats.org/officeDocument/2006/relationships/hyperlink" Target="https://www.mintrabajo.gov.co/documents/20147/0/DUR+Sector+Trabajo+Actualizado+a+15+de+abril++de+2016.pdf/a32b1dcf-7a4e-8a37-ac16-c121928719c8" TargetMode="External"/><Relationship Id="rId47" Type="http://schemas.openxmlformats.org/officeDocument/2006/relationships/header" Target="header1.xml"/><Relationship Id="rId34" Type="http://schemas.openxmlformats.org/officeDocument/2006/relationships/hyperlink" Target="https://www.gerencie.com/exoneracion-de-aportes-a-seguridad-social-y-parafiscales.html" TargetMode="External"/><Relationship Id="rId50" Type="http://schemas.openxmlformats.org/officeDocument/2006/relationships/customXml" Target="../customXML/item3.xml"/><Relationship Id="rId7" Type="http://schemas.openxmlformats.org/officeDocument/2006/relationships/customXml" Target="../customXML/item1.xml"/><Relationship Id="rId2" Type="http://schemas.openxmlformats.org/officeDocument/2006/relationships/comments" Target="comments.xml"/><Relationship Id="rId29" Type="http://schemas.openxmlformats.org/officeDocument/2006/relationships/hyperlink" Target="https://www.consultorcontable.com/datos-hist%C3%B3ricos/prestaciones-sociales/" TargetMode="External"/><Relationship Id="rId16" Type="http://schemas.openxmlformats.org/officeDocument/2006/relationships/image" Target="media/image2.png"/><Relationship Id="rId40" Type="http://schemas.openxmlformats.org/officeDocument/2006/relationships/hyperlink" Target="http://www.comunidadcontable.com" TargetMode="External"/><Relationship Id="rId24" Type="http://schemas.openxmlformats.org/officeDocument/2006/relationships/hyperlink" Target="https://www.cafasur.com.co/subsidios/aportes-parafiscales" TargetMode="External"/><Relationship Id="rId45" Type="http://schemas.openxmlformats.org/officeDocument/2006/relationships/hyperlink" Target="http://www.secretariasenado.gov.co/senado/basedoc/codigo_sustantivo_trabajo.html" TargetMode="External"/><Relationship Id="rId11" Type="http://schemas.openxmlformats.org/officeDocument/2006/relationships/hyperlink" Target="http://www.secretariasenado.gov.co/senado/basedoc/codigo_sustantivo_trabajo.html" TargetMode="External"/><Relationship Id="rId32" Type="http://schemas.openxmlformats.org/officeDocument/2006/relationships/hyperlink" Target="https://www.gerencie.com/retencion-en-la-fuente-por-ingresos-laborales.html" TargetMode="External"/><Relationship Id="rId37" Type="http://schemas.openxmlformats.org/officeDocument/2006/relationships/hyperlink" Target="https://incp.org.co/cuales-son-las-justas-causas-que-tiene-el-empleador-para-dar-por-terminado-el-contrato-de-trabajo/" TargetMode="External"/><Relationship Id="rId23" Type="http://schemas.openxmlformats.org/officeDocument/2006/relationships/hyperlink" Target="http://www.ebooks7-24.com.bdigital.sena.edu.co/?il=8047" TargetMode="External"/><Relationship Id="rId28" Type="http://schemas.openxmlformats.org/officeDocument/2006/relationships/hyperlink" Target="https://www.consultorcontable.com/tarifa-de-retenci%C3%B3n-en-la-fuente-por-ingresos-laborales-ley-1943/" TargetMode="External"/><Relationship Id="rId5" Type="http://schemas.openxmlformats.org/officeDocument/2006/relationships/numbering" Target="numbering.xml"/><Relationship Id="rId15" Type="http://schemas.openxmlformats.org/officeDocument/2006/relationships/hyperlink" Target="https://incp.org.co/Site/publicaciones/guias/nic-19.pdf" TargetMode="External"/><Relationship Id="rId36" Type="http://schemas.openxmlformats.org/officeDocument/2006/relationships/hyperlink" Target="https://ginnamaece.wordpress.com/derecho-familiar/" TargetMode="External"/><Relationship Id="rId49" Type="http://schemas.openxmlformats.org/officeDocument/2006/relationships/customXml" Target="../customXML/item2.xml"/><Relationship Id="rId44" Type="http://schemas.openxmlformats.org/officeDocument/2006/relationships/hyperlink" Target="https://derecho-laboral8.webnode.com.co/news/el-derecho-laboral-colombiano/" TargetMode="External"/><Relationship Id="rId31" Type="http://schemas.openxmlformats.org/officeDocument/2006/relationships/hyperlink" Target="https://www.gerencie.com/como-se-liquidan-las-horas-extras.html" TargetMode="External"/><Relationship Id="rId10" Type="http://schemas.openxmlformats.org/officeDocument/2006/relationships/image" Target="media/image4.png"/><Relationship Id="rId19" Type="http://schemas.openxmlformats.org/officeDocument/2006/relationships/hyperlink" Target="http://www.ebooks7-24.com.bdigital.sena.edu.co/?il=8047" TargetMode="External"/><Relationship Id="rId22" Type="http://schemas.openxmlformats.org/officeDocument/2006/relationships/hyperlink" Target="http://www.ebooks7-24.com.bdigital.sena.edu.co/?il=8047" TargetMode="External"/><Relationship Id="rId43" Type="http://schemas.openxmlformats.org/officeDocument/2006/relationships/hyperlink" Target="https://incp.org.co/politicas-contables-2/" TargetMode="External"/><Relationship Id="rId4" Type="http://schemas.openxmlformats.org/officeDocument/2006/relationships/fontTable" Target="fontTable.xml"/><Relationship Id="rId9" Type="http://schemas.openxmlformats.org/officeDocument/2006/relationships/hyperlink" Target="http://www.suin-juriscol.gov.co/viewDocument.asp?ruta=Codigo/30019323" TargetMode="External"/><Relationship Id="rId48" Type="http://schemas.openxmlformats.org/officeDocument/2006/relationships/footer" Target="footer1.xml"/><Relationship Id="rId27" Type="http://schemas.openxmlformats.org/officeDocument/2006/relationships/hyperlink" Target="http://www.ebooks7-24.com.bdigital.sena.edu.co/?il=105" TargetMode="External"/><Relationship Id="rId30" Type="http://schemas.openxmlformats.org/officeDocument/2006/relationships/hyperlink" Target="https://www.gerencie.com/elementos-del-contrato-de-trabajo.html#:%7E:text=El%20art%C3%ADculo%2023%20del%20c%C3%B3digo,Retribuci%C3%B3n%20o%20remuneraci%C3%B3n%20del%20servicio" TargetMode="External"/><Relationship Id="rId35" Type="http://schemas.openxmlformats.org/officeDocument/2006/relationships/hyperlink" Target="https://www.gerencie.com/salario-integral.html#:%7E:text=El%20salario%20integral%20es%20una,los%20conceptos%20en%20uno%20s%C3%B3lo" TargetMode="External"/><Relationship Id="rId14" Type="http://schemas.openxmlformats.org/officeDocument/2006/relationships/hyperlink" Target="https://www2.deloitte.com/content/dam/Deloitte/cr/Documents/audit/documentos/niif-2019/NIC%2019%20-%20Beneficios%20a%20los%20Empleados.pdf" TargetMode="External"/><Relationship Id="rId8" Type="http://schemas.microsoft.com/office/2011/relationships/commentsExtended" Target="commentsExtended.xml"/><Relationship Id="rId51" Type="http://schemas.openxmlformats.org/officeDocument/2006/relationships/customXml" Target="../customXML/item4.xml"/><Relationship Id="rId3" Type="http://schemas.openxmlformats.org/officeDocument/2006/relationships/settings" Target="settings.xml"/><Relationship Id="rId46" Type="http://schemas.openxmlformats.org/officeDocument/2006/relationships/hyperlink" Target="https://www.gerencie.com/que-debe-contener-una-politica-contable.html" TargetMode="External"/><Relationship Id="rId25" Type="http://schemas.openxmlformats.org/officeDocument/2006/relationships/hyperlink" Target="https://www.consultorcontable.com/obligaciones-de-los-trabajadores" TargetMode="External"/><Relationship Id="rId33" Type="http://schemas.openxmlformats.org/officeDocument/2006/relationships/hyperlink" Target="https://www.gerencie.com/que-es-la-seguridad-social-en-una-relacion-laboral.html" TargetMode="External"/><Relationship Id="rId12" Type="http://schemas.openxmlformats.org/officeDocument/2006/relationships/hyperlink" Target="https://www.mintrabajo.gov.co/normatividad/leyes-y-decretos-ley/codigos" TargetMode="External"/><Relationship Id="rId17" Type="http://schemas.openxmlformats.org/officeDocument/2006/relationships/image" Target="media/image5.png"/><Relationship Id="rId38" Type="http://schemas.openxmlformats.org/officeDocument/2006/relationships/hyperlink" Target="https://incp.org.co/Site/productosyservicios/legislativa/cst.htm" TargetMode="External"/><Relationship Id="rId20" Type="http://schemas.openxmlformats.org/officeDocument/2006/relationships/image" Target="media/image3.png"/><Relationship Id="rId41" Type="http://schemas.openxmlformats.org/officeDocument/2006/relationships/hyperlink" Target="http://www.comunidadcontable.com/BancoMedios/Documentos%20PDF/cpto-2556-%2013.pdf" TargetMode="External"/><Relationship Id="rId1" Type="http://schemas.openxmlformats.org/officeDocument/2006/relationships/theme" Target="theme/theme1.xml"/><Relationship Id="rId6"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ACRDGLQ4iGbFralTgZsPz0q5xqQ==">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</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49282E1EDBE9234EA9E6D38F720E265F" ma:contentTypeVersion="15" ma:contentTypeDescription="Create a new document." ma:contentTypeScope="" ma:versionID="d74b11659fba189f3e84ecbf6606621e">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9a83cb40efc763857d49d6ce4ef9b78f"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52781A56-2383-401F-A52C-D369D603D3B8}"/>
</file>

<file path=customXML/itemProps3.xml><?xml version="1.0" encoding="utf-8"?>
<ds:datastoreItem xmlns:ds="http://schemas.openxmlformats.org/officeDocument/2006/customXml" ds:itemID="{F26A3037-4ABD-4F12-AD2F-ABB909C9E084}"/>
</file>

<file path=customXML/itemProps4.xml><?xml version="1.0" encoding="utf-8"?>
<ds:datastoreItem xmlns:ds="http://schemas.openxmlformats.org/officeDocument/2006/customXml" ds:itemID="{DED42AF1-8C69-47C0-AD7A-13004725AE66}"/>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Adriana Ariza Luque</dc:creator>
  <dcterms:created xsi:type="dcterms:W3CDTF">2021-05-20T22:38:00Z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ies>
</file>